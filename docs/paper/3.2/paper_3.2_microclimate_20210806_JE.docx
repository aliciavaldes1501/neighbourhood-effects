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A8817C" w14:textId="77777777" w:rsidR="001F5BA7" w:rsidRDefault="00162D36">
      <w:pPr>
        <w:spacing w:line="480" w:lineRule="auto"/>
        <w:jc w:val="both"/>
      </w:pPr>
      <w:commentRangeStart w:id="0"/>
      <w:commentRangeStart w:id="1"/>
      <w:r>
        <w:rPr>
          <w:rFonts w:cs="Times New Roman"/>
        </w:rPr>
        <w:t>TITLE: Indirect effects of microclimate on plant reproductive performance via an antagonistic interaction</w:t>
      </w:r>
      <w:commentRangeEnd w:id="0"/>
      <w:r>
        <w:commentReference w:id="0"/>
      </w:r>
      <w:commentRangeEnd w:id="1"/>
      <w:r w:rsidR="00AF7290">
        <w:rPr>
          <w:rStyle w:val="CommentReference"/>
          <w:rFonts w:cs="Mangal"/>
        </w:rPr>
        <w:commentReference w:id="1"/>
      </w:r>
    </w:p>
    <w:p w14:paraId="3D7C4A8A" w14:textId="77777777" w:rsidR="001F5BA7" w:rsidRDefault="00162D36">
      <w:pPr>
        <w:spacing w:line="480" w:lineRule="auto"/>
      </w:pPr>
      <w:r>
        <w:rPr>
          <w:rFonts w:eastAsia="Times New Roman" w:cs="Times New Roman"/>
        </w:rPr>
        <w:t>Valdés, Alicia*</w:t>
      </w:r>
      <w:r>
        <w:rPr>
          <w:rStyle w:val="Muydestacado"/>
          <w:rFonts w:cs="Times New Roman"/>
          <w:b w:val="0"/>
          <w:vertAlign w:val="superscript"/>
        </w:rPr>
        <w:t>, a, b</w:t>
      </w:r>
      <w:r>
        <w:rPr>
          <w:rFonts w:eastAsia="Times New Roman" w:cs="Times New Roman"/>
        </w:rPr>
        <w:t xml:space="preserve"> and Ehrlén, Johan</w:t>
      </w:r>
      <w:r>
        <w:rPr>
          <w:rStyle w:val="WW8Num1z1"/>
          <w:rFonts w:cs="Times New Roman"/>
          <w:vertAlign w:val="superscript"/>
        </w:rPr>
        <w:t xml:space="preserve"> </w:t>
      </w:r>
      <w:r>
        <w:rPr>
          <w:rStyle w:val="Muydestacado"/>
          <w:rFonts w:cs="Times New Roman"/>
          <w:b w:val="0"/>
          <w:vertAlign w:val="superscript"/>
        </w:rPr>
        <w:t>a, b</w:t>
      </w:r>
    </w:p>
    <w:p w14:paraId="64445776" w14:textId="77777777" w:rsidR="001F5BA7" w:rsidRDefault="00162D36">
      <w:pPr>
        <w:spacing w:line="480" w:lineRule="auto"/>
      </w:pPr>
      <w:r>
        <w:rPr>
          <w:rFonts w:cs="Times New Roman"/>
          <w:vertAlign w:val="superscript"/>
        </w:rPr>
        <w:t>a</w:t>
      </w:r>
      <w:r>
        <w:rPr>
          <w:rFonts w:cs="Times New Roman"/>
        </w:rPr>
        <w:t xml:space="preserve"> </w:t>
      </w:r>
      <w:r>
        <w:rPr>
          <w:rFonts w:eastAsia="Times New Roman" w:cs="Times New Roman"/>
        </w:rPr>
        <w:t>Department of Ecology, Environment and Plant Sciences, Stockholm University, SE-106 91 Stockholm, Sweden</w:t>
      </w:r>
    </w:p>
    <w:p w14:paraId="2CDC4713" w14:textId="77777777" w:rsidR="001F5BA7" w:rsidRDefault="00162D36">
      <w:pPr>
        <w:spacing w:after="120" w:line="480" w:lineRule="auto"/>
      </w:pPr>
      <w:r>
        <w:rPr>
          <w:rFonts w:cs="Times New Roman"/>
          <w:vertAlign w:val="superscript"/>
        </w:rPr>
        <w:t>b</w:t>
      </w:r>
      <w:r>
        <w:rPr>
          <w:rFonts w:cs="Times New Roman"/>
        </w:rPr>
        <w:t xml:space="preserve"> Bolin Centre for Climate Research, Stockholm University, Stockholm, Sweden</w:t>
      </w:r>
    </w:p>
    <w:p w14:paraId="199F6B63" w14:textId="77777777" w:rsidR="001F5BA7" w:rsidRDefault="00162D36">
      <w:pPr>
        <w:spacing w:line="480" w:lineRule="auto"/>
      </w:pPr>
      <w:proofErr w:type="spellStart"/>
      <w:r>
        <w:t>ORCiD</w:t>
      </w:r>
      <w:proofErr w:type="spellEnd"/>
      <w:r>
        <w:t xml:space="preserve"> IDs: </w:t>
      </w:r>
      <w:hyperlink r:id="rId11">
        <w:r>
          <w:rPr>
            <w:rStyle w:val="EnlacedeInternet"/>
          </w:rPr>
          <w:t>https://orcid.org/0000-0001-9281-2871</w:t>
        </w:r>
      </w:hyperlink>
      <w:r>
        <w:t xml:space="preserve">, </w:t>
      </w:r>
      <w:r>
        <w:rPr>
          <w:rStyle w:val="EnlacedeInternet"/>
        </w:rPr>
        <w:t>https://orcid.org/0000-0001-8539-8967</w:t>
      </w:r>
    </w:p>
    <w:p w14:paraId="13E77362" w14:textId="77777777" w:rsidR="001F5BA7" w:rsidRDefault="00162D36">
      <w:pPr>
        <w:spacing w:line="480" w:lineRule="auto"/>
      </w:pPr>
      <w:r>
        <w:t xml:space="preserve">E-mail addresses: </w:t>
      </w:r>
      <w:hyperlink r:id="rId12">
        <w:r>
          <w:rPr>
            <w:rStyle w:val="EnlacedeInternet"/>
            <w:rFonts w:eastAsia="Times New Roman" w:cs="Times New Roman"/>
          </w:rPr>
          <w:t>aliciavaldes1501@gmail.com</w:t>
        </w:r>
      </w:hyperlink>
      <w:r>
        <w:rPr>
          <w:rFonts w:eastAsia="Times New Roman" w:cs="Times New Roman"/>
        </w:rPr>
        <w:t>, johan.ehrlen@su.se</w:t>
      </w:r>
    </w:p>
    <w:p w14:paraId="314235D8" w14:textId="77777777" w:rsidR="001F5BA7" w:rsidRDefault="00162D36">
      <w:pPr>
        <w:spacing w:line="480" w:lineRule="auto"/>
        <w:rPr>
          <w:rFonts w:eastAsia="Times New Roman" w:cs="Times New Roman"/>
        </w:rPr>
      </w:pPr>
      <w:r>
        <w:rPr>
          <w:rFonts w:eastAsia="Times New Roman" w:cs="Times New Roman"/>
        </w:rPr>
        <w:t>*Corresponding author</w:t>
      </w:r>
    </w:p>
    <w:p w14:paraId="54185EA2" w14:textId="77777777" w:rsidR="001F5BA7" w:rsidRDefault="001F5BA7">
      <w:pPr>
        <w:spacing w:line="480" w:lineRule="auto"/>
        <w:rPr>
          <w:rFonts w:cs="Times New Roman"/>
        </w:rPr>
      </w:pPr>
    </w:p>
    <w:p w14:paraId="45F34B69" w14:textId="77777777" w:rsidR="001F5BA7" w:rsidRDefault="00162D36">
      <w:pPr>
        <w:spacing w:line="480" w:lineRule="auto"/>
      </w:pPr>
      <w:r>
        <w:rPr>
          <w:rFonts w:cs="Times New Roman"/>
        </w:rPr>
        <w:t>ABSTRACT</w:t>
      </w:r>
    </w:p>
    <w:p w14:paraId="21A0DDD4" w14:textId="2FCACF29" w:rsidR="001F5BA7" w:rsidRDefault="00162D36">
      <w:pPr>
        <w:spacing w:line="480" w:lineRule="auto"/>
      </w:pPr>
      <w:r>
        <w:rPr>
          <w:rFonts w:cs="Times New Roman"/>
        </w:rPr>
        <w:t xml:space="preserve">Climatic </w:t>
      </w:r>
      <w:del w:id="4" w:author="Johan Ehrlén" w:date="2021-08-18T09:23:00Z">
        <w:r w:rsidDel="00AF7290">
          <w:rPr>
            <w:rFonts w:cs="Times New Roman"/>
          </w:rPr>
          <w:delText xml:space="preserve">variation </w:delText>
        </w:r>
      </w:del>
      <w:ins w:id="5" w:author="Johan Ehrlén" w:date="2021-08-18T09:23:00Z">
        <w:r w:rsidR="00AF7290">
          <w:rPr>
            <w:rFonts w:cs="Times New Roman"/>
          </w:rPr>
          <w:t xml:space="preserve">conditions </w:t>
        </w:r>
      </w:ins>
      <w:r>
        <w:rPr>
          <w:rFonts w:cs="Times New Roman"/>
        </w:rPr>
        <w:t xml:space="preserve">can influence plant reproduction directly, but also via changes in plant traits, interactions with animals, and the surrounding environment. Such indirect effects can often be complex and involve multiple steps. While the joint effects of climatic variation and indirect effects in terms of plant-animal interactions have sometimes been assessed at larger spatial scales, little is known about how microclimatic variation affects within-population variation in reproductive performance. Here, we studied the direct and indirect effects of microclimate on </w:t>
      </w:r>
      <w:ins w:id="6" w:author="Johan Ehrlén" w:date="2021-08-18T09:23:00Z">
        <w:r w:rsidR="00AF7290">
          <w:rPr>
            <w:rFonts w:cs="Times New Roman"/>
          </w:rPr>
          <w:t xml:space="preserve">among-individual variation in </w:t>
        </w:r>
      </w:ins>
      <w:r>
        <w:rPr>
          <w:rFonts w:cs="Times New Roman"/>
        </w:rPr>
        <w:t xml:space="preserve">reproductive performance of the plant </w:t>
      </w:r>
      <w:proofErr w:type="spellStart"/>
      <w:r>
        <w:rPr>
          <w:rFonts w:cs="Times New Roman"/>
          <w:i/>
          <w:iCs/>
        </w:rPr>
        <w:t>Gentiana</w:t>
      </w:r>
      <w:proofErr w:type="spellEnd"/>
      <w:r>
        <w:rPr>
          <w:rFonts w:cs="Times New Roman"/>
          <w:i/>
          <w:iCs/>
        </w:rPr>
        <w:t xml:space="preserve"> </w:t>
      </w:r>
      <w:proofErr w:type="spellStart"/>
      <w:r>
        <w:rPr>
          <w:rFonts w:cs="Times New Roman"/>
          <w:i/>
          <w:iCs/>
        </w:rPr>
        <w:t>pneumonanthe</w:t>
      </w:r>
      <w:proofErr w:type="spellEnd"/>
      <w:r>
        <w:rPr>
          <w:rFonts w:cs="Times New Roman"/>
        </w:rPr>
        <w:t xml:space="preserve"> in presence of the butterfly seed predator </w:t>
      </w:r>
      <w:proofErr w:type="spellStart"/>
      <w:r>
        <w:rPr>
          <w:rFonts w:cs="Times New Roman"/>
          <w:i/>
          <w:iCs/>
        </w:rPr>
        <w:t>Phengaris</w:t>
      </w:r>
      <w:proofErr w:type="spellEnd"/>
      <w:r>
        <w:rPr>
          <w:rFonts w:cs="Times New Roman"/>
          <w:i/>
          <w:iCs/>
        </w:rPr>
        <w:t xml:space="preserve"> </w:t>
      </w:r>
      <w:proofErr w:type="spellStart"/>
      <w:r>
        <w:rPr>
          <w:rFonts w:cs="Times New Roman"/>
          <w:i/>
          <w:iCs/>
        </w:rPr>
        <w:t>alcon</w:t>
      </w:r>
      <w:proofErr w:type="spellEnd"/>
      <w:r>
        <w:rPr>
          <w:rFonts w:cs="Times New Roman"/>
        </w:rPr>
        <w:t>. We found that microclimatic effects on plant performance were mainly indirect, and that effects of temperature and moisture were interactive. The number of seeds per flower of</w:t>
      </w:r>
      <w:r>
        <w:rPr>
          <w:rFonts w:cs="Times New Roman"/>
          <w:i/>
          <w:iCs/>
        </w:rPr>
        <w:t xml:space="preserve"> G. </w:t>
      </w:r>
      <w:proofErr w:type="spellStart"/>
      <w:r>
        <w:rPr>
          <w:rFonts w:cs="Times New Roman"/>
          <w:i/>
          <w:iCs/>
        </w:rPr>
        <w:t>pneumonanthe</w:t>
      </w:r>
      <w:proofErr w:type="spellEnd"/>
      <w:r>
        <w:rPr>
          <w:rFonts w:cs="Times New Roman"/>
          <w:i/>
          <w:iCs/>
        </w:rPr>
        <w:t xml:space="preserve"> </w:t>
      </w:r>
      <w:r>
        <w:rPr>
          <w:rFonts w:cs="Times New Roman"/>
        </w:rPr>
        <w:t xml:space="preserve">decreased in cold and moist microsites, and these effects were mediated by an increased oviposition by </w:t>
      </w:r>
      <w:r>
        <w:rPr>
          <w:rFonts w:cs="Times New Roman"/>
          <w:i/>
          <w:iCs/>
        </w:rPr>
        <w:t xml:space="preserve">P. </w:t>
      </w:r>
      <w:proofErr w:type="spellStart"/>
      <w:r>
        <w:rPr>
          <w:rFonts w:cs="Times New Roman"/>
          <w:i/>
          <w:iCs/>
        </w:rPr>
        <w:t>alcon</w:t>
      </w:r>
      <w:proofErr w:type="spellEnd"/>
      <w:r>
        <w:rPr>
          <w:rFonts w:cs="Times New Roman"/>
        </w:rPr>
        <w:t xml:space="preserve"> in these microsites. The effects of soil temperature and moisture on the incidence of oviposition and plant performance were </w:t>
      </w:r>
      <w:del w:id="7" w:author="Johan Ehrlén" w:date="2021-08-18T09:24:00Z">
        <w:r w:rsidDel="00AF7290">
          <w:rPr>
            <w:rFonts w:cs="Times New Roman"/>
          </w:rPr>
          <w:delText xml:space="preserve">mainly </w:delText>
        </w:r>
      </w:del>
      <w:r>
        <w:rPr>
          <w:rFonts w:cs="Times New Roman"/>
        </w:rPr>
        <w:t xml:space="preserve">mediated by effects on plant phenology, </w:t>
      </w:r>
      <w:r>
        <w:rPr>
          <w:rFonts w:eastAsia="Adobe Garamond Pro" w:cs="Times New Roman"/>
          <w:color w:val="000000"/>
        </w:rPr>
        <w:t xml:space="preserve">density and phenology of </w:t>
      </w:r>
      <w:commentRangeStart w:id="8"/>
      <w:proofErr w:type="spellStart"/>
      <w:r>
        <w:rPr>
          <w:rFonts w:eastAsia="Adobe Garamond Pro" w:cs="Times New Roman"/>
          <w:color w:val="000000"/>
        </w:rPr>
        <w:t>neighboring</w:t>
      </w:r>
      <w:proofErr w:type="spellEnd"/>
      <w:r>
        <w:rPr>
          <w:rFonts w:eastAsia="Adobe Garamond Pro" w:cs="Times New Roman"/>
          <w:color w:val="000000"/>
        </w:rPr>
        <w:t xml:space="preserve"> </w:t>
      </w:r>
      <w:commentRangeEnd w:id="8"/>
      <w:r w:rsidR="00AF7290">
        <w:rPr>
          <w:rStyle w:val="CommentReference"/>
          <w:rFonts w:cs="Mangal"/>
        </w:rPr>
        <w:commentReference w:id="8"/>
      </w:r>
      <w:r>
        <w:rPr>
          <w:rFonts w:eastAsia="Adobe Garamond Pro" w:cs="Times New Roman"/>
          <w:color w:val="000000"/>
        </w:rPr>
        <w:t>host plants</w:t>
      </w:r>
      <w:ins w:id="9" w:author="Johan Ehrlén" w:date="2021-08-18T09:24:00Z">
        <w:r w:rsidR="00AF7290">
          <w:rPr>
            <w:rFonts w:eastAsia="Adobe Garamond Pro" w:cs="Times New Roman"/>
            <w:color w:val="000000"/>
          </w:rPr>
          <w:t>,</w:t>
        </w:r>
      </w:ins>
      <w:r>
        <w:rPr>
          <w:rFonts w:cs="Times New Roman"/>
        </w:rPr>
        <w:t xml:space="preserve"> and </w:t>
      </w:r>
      <w:r>
        <w:rPr>
          <w:rFonts w:eastAsia="Adobe Garamond Pro" w:cs="Times New Roman"/>
          <w:color w:val="000000"/>
        </w:rPr>
        <w:t xml:space="preserve">host ant abundance. </w:t>
      </w:r>
      <w:r>
        <w:rPr>
          <w:rFonts w:cs="Times New Roman"/>
        </w:rPr>
        <w:t>P</w:t>
      </w:r>
      <w:r>
        <w:rPr>
          <w:rFonts w:eastAsia="Times New Roman" w:cs="Times New Roman"/>
          <w:color w:val="000000"/>
        </w:rPr>
        <w:t xml:space="preserve">lants that flowered earlier and where host ants were more abundant, and especially plants surrounded by </w:t>
      </w:r>
      <w:r>
        <w:rPr>
          <w:rFonts w:eastAsia="Times New Roman" w:cs="Times New Roman"/>
          <w:color w:val="000000"/>
        </w:rPr>
        <w:lastRenderedPageBreak/>
        <w:t xml:space="preserve">fewer and later-flowering </w:t>
      </w:r>
      <w:proofErr w:type="spellStart"/>
      <w:r>
        <w:rPr>
          <w:rFonts w:eastAsia="Times New Roman" w:cs="Times New Roman"/>
          <w:color w:val="000000"/>
        </w:rPr>
        <w:t>neighbors</w:t>
      </w:r>
      <w:proofErr w:type="spellEnd"/>
      <w:r>
        <w:rPr>
          <w:rFonts w:eastAsia="Times New Roman" w:cs="Times New Roman"/>
          <w:color w:val="000000"/>
        </w:rPr>
        <w:t xml:space="preserve">, produced fewer seeds per flower because of a higher incidence of oviposition. Our results demonstrate that effects of microclimatic variation on plant reproductive performance are mostly indirect and largely mediated by species interactions. These findings highlight that </w:t>
      </w:r>
      <w:r>
        <w:rPr>
          <w:rFonts w:eastAsia="Adobe Garamond Pro" w:cs="Times New Roman"/>
          <w:color w:val="000000"/>
        </w:rPr>
        <w:t>among-individual variation in small-scale environmental conditions within populations can cause variation in individual plant performance</w:t>
      </w:r>
      <w:r>
        <w:rPr>
          <w:rFonts w:eastAsia="Times New Roman" w:cs="Times New Roman"/>
          <w:color w:val="000000"/>
        </w:rPr>
        <w:t xml:space="preserve"> through multiple pathways</w:t>
      </w:r>
      <w:r>
        <w:rPr>
          <w:rFonts w:eastAsia="Adobe Garamond Pro" w:cs="Times New Roman"/>
          <w:color w:val="000000"/>
        </w:rPr>
        <w:t xml:space="preserve">. </w:t>
      </w:r>
    </w:p>
    <w:p w14:paraId="336AC9F6" w14:textId="77777777" w:rsidR="001F5BA7" w:rsidRDefault="001F5BA7">
      <w:pPr>
        <w:spacing w:line="480" w:lineRule="auto"/>
        <w:rPr>
          <w:rFonts w:eastAsia="Adobe Garamond Pro" w:cs="Times New Roman"/>
          <w:color w:val="000000"/>
        </w:rPr>
      </w:pPr>
    </w:p>
    <w:p w14:paraId="22D2A1D5" w14:textId="77777777" w:rsidR="001F5BA7" w:rsidRDefault="00162D36">
      <w:pPr>
        <w:spacing w:line="480" w:lineRule="auto"/>
      </w:pPr>
      <w:r>
        <w:rPr>
          <w:rFonts w:cs="Times New Roman"/>
        </w:rPr>
        <w:t xml:space="preserve">KEYWORDS: micro-climatic variation, plant reproduction, plant-animal interactions, butterflies, </w:t>
      </w:r>
      <w:proofErr w:type="spellStart"/>
      <w:r>
        <w:rPr>
          <w:rFonts w:cs="Times New Roman"/>
          <w:i/>
          <w:iCs/>
        </w:rPr>
        <w:t>Myrmica</w:t>
      </w:r>
      <w:proofErr w:type="spellEnd"/>
      <w:r>
        <w:rPr>
          <w:rFonts w:cs="Times New Roman"/>
        </w:rPr>
        <w:t>, environmental variation, environmental context</w:t>
      </w:r>
    </w:p>
    <w:p w14:paraId="05973C74" w14:textId="77777777" w:rsidR="001F5BA7" w:rsidRDefault="001F5BA7">
      <w:pPr>
        <w:spacing w:line="480" w:lineRule="auto"/>
        <w:rPr>
          <w:rFonts w:eastAsia="Times New Roman" w:cs="SimSun;宋体"/>
        </w:rPr>
      </w:pPr>
    </w:p>
    <w:p w14:paraId="15F6D9FA" w14:textId="77777777" w:rsidR="001F5BA7" w:rsidRDefault="00162D36">
      <w:pPr>
        <w:tabs>
          <w:tab w:val="left" w:pos="1238"/>
        </w:tabs>
        <w:spacing w:line="480" w:lineRule="auto"/>
        <w:rPr>
          <w:rFonts w:eastAsia="Times New Roman" w:cs="SimSun;宋体"/>
        </w:rPr>
      </w:pPr>
      <w:r>
        <w:rPr>
          <w:rFonts w:eastAsia="Times New Roman" w:cs="SimSun;宋体"/>
        </w:rPr>
        <w:t>DECLARATIONS</w:t>
      </w:r>
    </w:p>
    <w:p w14:paraId="3A150943" w14:textId="77777777" w:rsidR="001F5BA7" w:rsidRDefault="00162D36">
      <w:pPr>
        <w:tabs>
          <w:tab w:val="left" w:pos="1238"/>
        </w:tabs>
        <w:spacing w:line="480" w:lineRule="auto"/>
      </w:pPr>
      <w:r>
        <w:rPr>
          <w:rFonts w:eastAsia="Times New Roman" w:cs="SimSun;宋体"/>
        </w:rPr>
        <w:t xml:space="preserve">- Author contributions: A.V. and </w:t>
      </w:r>
      <w:r>
        <w:t>J.E.</w:t>
      </w:r>
      <w:r>
        <w:rPr>
          <w:rFonts w:eastAsia="Times New Roman" w:cs="SimSun;宋体"/>
        </w:rPr>
        <w:t xml:space="preserve"> designed the study. A.V. collected </w:t>
      </w:r>
      <w:r>
        <w:t xml:space="preserve">the data. A.V. </w:t>
      </w:r>
      <w:proofErr w:type="spellStart"/>
      <w:r>
        <w:t>analyzed</w:t>
      </w:r>
      <w:proofErr w:type="spellEnd"/>
      <w:r>
        <w:rPr>
          <w:rFonts w:eastAsia="Times New Roman" w:cs="SimSun;宋体"/>
        </w:rPr>
        <w:t xml:space="preserve"> the data with inputs from J.E. A.V. and J.E. wrote the manuscript. Both authors gave final approval for publication.</w:t>
      </w:r>
    </w:p>
    <w:p w14:paraId="54112714" w14:textId="77777777" w:rsidR="001F5BA7" w:rsidRDefault="00162D36">
      <w:pPr>
        <w:tabs>
          <w:tab w:val="left" w:pos="1238"/>
        </w:tabs>
        <w:spacing w:line="480" w:lineRule="auto"/>
      </w:pPr>
      <w:r>
        <w:rPr>
          <w:rFonts w:eastAsia="Times New Roman" w:cs="SimSun;宋体"/>
        </w:rPr>
        <w:t xml:space="preserve">- Acknowledgements: </w:t>
      </w:r>
      <w:r>
        <w:rPr>
          <w:rFonts w:eastAsia="Times New Roman" w:cs="Times New Roman"/>
        </w:rPr>
        <w:t xml:space="preserve">We thank </w:t>
      </w:r>
      <w:proofErr w:type="spellStart"/>
      <w:r>
        <w:rPr>
          <w:rFonts w:eastAsia="Times New Roman" w:cs="Times New Roman"/>
        </w:rPr>
        <w:t>Annelie</w:t>
      </w:r>
      <w:proofErr w:type="spellEnd"/>
      <w:r>
        <w:rPr>
          <w:rFonts w:eastAsia="Times New Roman" w:cs="Times New Roman"/>
        </w:rPr>
        <w:t xml:space="preserve"> </w:t>
      </w:r>
      <w:proofErr w:type="spellStart"/>
      <w:r>
        <w:rPr>
          <w:rFonts w:eastAsia="Times New Roman" w:cs="Times New Roman"/>
        </w:rPr>
        <w:t>Jörgensen</w:t>
      </w:r>
      <w:proofErr w:type="spellEnd"/>
      <w:r>
        <w:rPr>
          <w:rFonts w:eastAsia="Times New Roman" w:cs="Times New Roman"/>
        </w:rPr>
        <w:t xml:space="preserve"> for helping with fieldwork and Daniela </w:t>
      </w:r>
      <w:proofErr w:type="spellStart"/>
      <w:r>
        <w:rPr>
          <w:rFonts w:eastAsia="Times New Roman" w:cs="Times New Roman"/>
        </w:rPr>
        <w:t>Guasconi</w:t>
      </w:r>
      <w:proofErr w:type="spellEnd"/>
      <w:r>
        <w:rPr>
          <w:rFonts w:eastAsia="Times New Roman" w:cs="Times New Roman"/>
        </w:rPr>
        <w:t xml:space="preserve"> for lab assistance.</w:t>
      </w:r>
    </w:p>
    <w:p w14:paraId="31151F01" w14:textId="77777777" w:rsidR="001F5BA7" w:rsidRDefault="00162D36">
      <w:pPr>
        <w:tabs>
          <w:tab w:val="left" w:pos="1238"/>
        </w:tabs>
        <w:spacing w:line="480" w:lineRule="auto"/>
        <w:rPr>
          <w:rFonts w:eastAsia="Times New Roman" w:cs="Times New Roman"/>
        </w:rPr>
      </w:pPr>
      <w:r>
        <w:rPr>
          <w:rFonts w:eastAsia="Times New Roman" w:cs="Times New Roman"/>
        </w:rPr>
        <w:t>- Funding: We acknowledge funding from the Swedish Research Council (VR) to JE and from the “</w:t>
      </w:r>
      <w:proofErr w:type="spellStart"/>
      <w:r>
        <w:rPr>
          <w:rFonts w:eastAsia="Times New Roman" w:cs="Times New Roman"/>
        </w:rPr>
        <w:t>Clarín</w:t>
      </w:r>
      <w:proofErr w:type="spellEnd"/>
      <w:r>
        <w:rPr>
          <w:rFonts w:eastAsia="Times New Roman" w:cs="Times New Roman"/>
        </w:rPr>
        <w:t xml:space="preserve">” postdoctoral program (FICYT, </w:t>
      </w:r>
      <w:proofErr w:type="spellStart"/>
      <w:r>
        <w:rPr>
          <w:rFonts w:eastAsia="Times New Roman" w:cs="Times New Roman"/>
        </w:rPr>
        <w:t>Gobierno</w:t>
      </w:r>
      <w:proofErr w:type="spellEnd"/>
      <w:r>
        <w:rPr>
          <w:rFonts w:eastAsia="Times New Roman" w:cs="Times New Roman"/>
        </w:rPr>
        <w:t xml:space="preserve"> del </w:t>
      </w:r>
      <w:proofErr w:type="spellStart"/>
      <w:r>
        <w:rPr>
          <w:rFonts w:eastAsia="Times New Roman" w:cs="Times New Roman"/>
        </w:rPr>
        <w:t>Principado</w:t>
      </w:r>
      <w:proofErr w:type="spellEnd"/>
      <w:r>
        <w:rPr>
          <w:rFonts w:eastAsia="Times New Roman" w:cs="Times New Roman"/>
        </w:rPr>
        <w:t xml:space="preserve"> de Asturias, Spain, and Marie Curie-</w:t>
      </w:r>
      <w:proofErr w:type="spellStart"/>
      <w:r>
        <w:rPr>
          <w:rFonts w:eastAsia="Times New Roman" w:cs="Times New Roman"/>
        </w:rPr>
        <w:t>Cofund</w:t>
      </w:r>
      <w:proofErr w:type="spellEnd"/>
      <w:r>
        <w:rPr>
          <w:rFonts w:eastAsia="Times New Roman" w:cs="Times New Roman"/>
        </w:rPr>
        <w:t xml:space="preserve"> Actions, EU) to AV.</w:t>
      </w:r>
    </w:p>
    <w:p w14:paraId="1253430E" w14:textId="77777777" w:rsidR="001F5BA7" w:rsidRDefault="00162D36">
      <w:pPr>
        <w:spacing w:line="480" w:lineRule="auto"/>
        <w:rPr>
          <w:rFonts w:cs="Times New Roman"/>
        </w:rPr>
      </w:pPr>
      <w:r>
        <w:br w:type="page"/>
      </w:r>
    </w:p>
    <w:p w14:paraId="1F4033D3" w14:textId="77777777" w:rsidR="001F5BA7" w:rsidRDefault="00162D36">
      <w:pPr>
        <w:spacing w:line="480" w:lineRule="auto"/>
        <w:rPr>
          <w:rFonts w:cs="Times New Roman"/>
        </w:rPr>
      </w:pPr>
      <w:r>
        <w:rPr>
          <w:rFonts w:cs="Times New Roman"/>
        </w:rPr>
        <w:lastRenderedPageBreak/>
        <w:t>INTRODUCTION</w:t>
      </w:r>
    </w:p>
    <w:p w14:paraId="7D10E0EB" w14:textId="77777777" w:rsidR="001F5BA7" w:rsidRDefault="00162D36">
      <w:pPr>
        <w:spacing w:line="480" w:lineRule="auto"/>
      </w:pPr>
      <w:r>
        <w:rPr>
          <w:rFonts w:cs="Times New Roman"/>
        </w:rPr>
        <w:t xml:space="preserve">Climate is a main driver of plant distributions, </w:t>
      </w:r>
      <w:r>
        <w:t>and differences in climatic conditions over many different spatial scales might be important</w:t>
      </w:r>
      <w:r>
        <w:rPr>
          <w:rFonts w:cs="Times New Roman"/>
        </w:rPr>
        <w:t xml:space="preserve"> for plant performance (Woodward and Williams 1987). S</w:t>
      </w:r>
      <w:r>
        <w:t xml:space="preserve">exual plant reproduction is particularly sensitive to climatic variations </w:t>
      </w:r>
      <w:r>
        <w:rPr>
          <w:rFonts w:cs="Times New Roman"/>
        </w:rPr>
        <w:t>(</w:t>
      </w:r>
      <w:proofErr w:type="spellStart"/>
      <w:r>
        <w:rPr>
          <w:rFonts w:cs="Times New Roman"/>
        </w:rPr>
        <w:t>Hedhly</w:t>
      </w:r>
      <w:proofErr w:type="spellEnd"/>
      <w:r>
        <w:rPr>
          <w:rFonts w:cs="Times New Roman"/>
        </w:rPr>
        <w:t xml:space="preserve"> et al. 2009), and</w:t>
      </w:r>
      <w:r>
        <w:t xml:space="preserve"> several stages of the reproductive process, from flower development to pollination, fertilization and seed and fruit maturation, might be affected </w:t>
      </w:r>
      <w:r>
        <w:rPr>
          <w:rFonts w:cs="Times New Roman"/>
        </w:rPr>
        <w:t>(</w:t>
      </w:r>
      <w:proofErr w:type="spellStart"/>
      <w:r>
        <w:rPr>
          <w:rFonts w:cs="Times New Roman"/>
        </w:rPr>
        <w:t>Bykova</w:t>
      </w:r>
      <w:proofErr w:type="spellEnd"/>
      <w:r>
        <w:rPr>
          <w:rFonts w:cs="Times New Roman"/>
        </w:rPr>
        <w:t xml:space="preserve"> et al. 2012)</w:t>
      </w:r>
      <w:r>
        <w:t xml:space="preserve">. Experimental evidence also shows that the production of plant reproductive structures might depend on temperature and water availability. For example, warming can increase seed biomass </w:t>
      </w:r>
      <w:r>
        <w:rPr>
          <w:rFonts w:cs="Times New Roman"/>
        </w:rPr>
        <w:t>(</w:t>
      </w:r>
      <w:proofErr w:type="spellStart"/>
      <w:r>
        <w:rPr>
          <w:rFonts w:cs="Times New Roman"/>
        </w:rPr>
        <w:t>Klady</w:t>
      </w:r>
      <w:proofErr w:type="spellEnd"/>
      <w:r>
        <w:rPr>
          <w:rFonts w:cs="Times New Roman"/>
        </w:rPr>
        <w:t xml:space="preserve"> et al. 2011)</w:t>
      </w:r>
      <w:r>
        <w:t xml:space="preserve">, and drought may reduce seed set due to resource limitation </w:t>
      </w:r>
      <w:r>
        <w:rPr>
          <w:rFonts w:cs="Times New Roman"/>
        </w:rPr>
        <w:t>(del Cacho et al. 2013).</w:t>
      </w:r>
      <w:r>
        <w:t xml:space="preserve"> </w:t>
      </w:r>
      <w:bookmarkStart w:id="10" w:name="move482033191"/>
      <w:r>
        <w:t>Understanding how climatic variation over different spatial scales influences the reproductive performance of plants is thus important to understand differences in performance among and within natural plant populations.</w:t>
      </w:r>
      <w:bookmarkEnd w:id="10"/>
      <w:r>
        <w:t xml:space="preserve"> While the effects of climatic variability on plant performance are relatively well-studied at moderate and large spatial scales (e.g. </w:t>
      </w:r>
      <w:r>
        <w:rPr>
          <w:rFonts w:cs="Times New Roman"/>
        </w:rPr>
        <w:t>Garc</w:t>
      </w:r>
      <w:r>
        <w:t xml:space="preserve">ía et al. 2000, De </w:t>
      </w:r>
      <w:proofErr w:type="spellStart"/>
      <w:r>
        <w:t>Frenne</w:t>
      </w:r>
      <w:proofErr w:type="spellEnd"/>
      <w:r>
        <w:t xml:space="preserve"> et al. 2009, 2010, </w:t>
      </w:r>
      <w:proofErr w:type="spellStart"/>
      <w:r>
        <w:t>Dainese</w:t>
      </w:r>
      <w:proofErr w:type="spellEnd"/>
      <w:r>
        <w:t xml:space="preserve"> 2011), they have rarely been explored at smaller spatial scales, although it is well-known that organisms do not sample environmental data at such coarse scales </w:t>
      </w:r>
      <w:r>
        <w:rPr>
          <w:rFonts w:cs="Times New Roman"/>
        </w:rPr>
        <w:t>(Geiger et al. 2009).</w:t>
      </w:r>
    </w:p>
    <w:p w14:paraId="0B918B37" w14:textId="04B076EE" w:rsidR="001F5BA7" w:rsidRDefault="00162D36">
      <w:pPr>
        <w:spacing w:line="480" w:lineRule="auto"/>
        <w:ind w:firstLine="709"/>
      </w:pPr>
      <w:r>
        <w:t xml:space="preserve">The influence of climatic variability on plant reproductive performance might </w:t>
      </w:r>
      <w:del w:id="11" w:author="Johan Ehrlén" w:date="2021-08-18T09:24:00Z">
        <w:r w:rsidDel="00AF7290">
          <w:delText xml:space="preserve">also </w:delText>
        </w:r>
      </w:del>
      <w:ins w:id="12" w:author="Johan Ehrlén" w:date="2021-08-18T09:24:00Z">
        <w:r w:rsidR="00AF7290">
          <w:t>n</w:t>
        </w:r>
      </w:ins>
      <w:ins w:id="13" w:author="Johan Ehrlén" w:date="2021-08-18T09:25:00Z">
        <w:r w:rsidR="00AF7290">
          <w:t>o</w:t>
        </w:r>
      </w:ins>
      <w:ins w:id="14" w:author="Johan Ehrlén" w:date="2021-08-18T09:24:00Z">
        <w:r w:rsidR="00AF7290">
          <w:t xml:space="preserve">t </w:t>
        </w:r>
      </w:ins>
      <w:ins w:id="15" w:author="Johan Ehrlén" w:date="2021-08-18T09:25:00Z">
        <w:r w:rsidR="00AF7290">
          <w:t>only</w:t>
        </w:r>
      </w:ins>
      <w:ins w:id="16" w:author="Johan Ehrlén" w:date="2021-08-18T09:24:00Z">
        <w:r w:rsidR="00AF7290">
          <w:t xml:space="preserve"> </w:t>
        </w:r>
      </w:ins>
      <w:r>
        <w:t xml:space="preserve">be </w:t>
      </w:r>
      <w:ins w:id="17" w:author="Johan Ehrlén" w:date="2021-08-18T09:25:00Z">
        <w:r w:rsidR="00AF7290">
          <w:t xml:space="preserve">direct but also </w:t>
        </w:r>
      </w:ins>
      <w:r>
        <w:t>indirect, and mediated by changes in plant traits, such as reproductive phenology (</w:t>
      </w:r>
      <w:r>
        <w:rPr>
          <w:rFonts w:cs="Times New Roman"/>
        </w:rPr>
        <w:t xml:space="preserve">Inouye 2008), or </w:t>
      </w:r>
      <w:del w:id="18" w:author="Johan Ehrlén" w:date="2021-08-18T09:26:00Z">
        <w:r w:rsidDel="00AF7290">
          <w:delText xml:space="preserve">changes in </w:delText>
        </w:r>
      </w:del>
      <w:r>
        <w:t xml:space="preserve">interactions with other species </w:t>
      </w:r>
      <w:r>
        <w:rPr>
          <w:rFonts w:cs="Times New Roman"/>
        </w:rPr>
        <w:t xml:space="preserve">(Bale et al. 2002, Memmott et al. 2007). Changes in interactions </w:t>
      </w:r>
      <w:r>
        <w:t xml:space="preserve">are likely to play an important role, as they have been shown to </w:t>
      </w:r>
      <w:ins w:id="19" w:author="Johan Ehrlén" w:date="2021-08-18T09:26:00Z">
        <w:r w:rsidR="00AF7290">
          <w:t xml:space="preserve">often </w:t>
        </w:r>
      </w:ins>
      <w:r>
        <w:t xml:space="preserve">strongly influence plant fitness </w:t>
      </w:r>
      <w:r>
        <w:rPr>
          <w:rFonts w:cs="Times New Roman"/>
        </w:rPr>
        <w:t xml:space="preserve">(Agrawal et al. 2012, </w:t>
      </w:r>
      <w:proofErr w:type="spellStart"/>
      <w:r>
        <w:t>Ågren</w:t>
      </w:r>
      <w:proofErr w:type="spellEnd"/>
      <w:r>
        <w:t xml:space="preserve"> et al. 2013), and </w:t>
      </w:r>
      <w:ins w:id="20" w:author="Johan Ehrlén" w:date="2021-08-18T09:26:00Z">
        <w:r w:rsidR="00AF7290">
          <w:t xml:space="preserve">as many </w:t>
        </w:r>
      </w:ins>
      <w:r>
        <w:t xml:space="preserve">animals interacting with plants </w:t>
      </w:r>
      <w:del w:id="21" w:author="Johan Ehrlén" w:date="2021-08-18T09:26:00Z">
        <w:r w:rsidDel="00AF7290">
          <w:delText>might be</w:delText>
        </w:r>
      </w:del>
      <w:ins w:id="22" w:author="Johan Ehrlén" w:date="2021-08-18T09:26:00Z">
        <w:r w:rsidR="00AF7290">
          <w:t>are</w:t>
        </w:r>
      </w:ins>
      <w:r>
        <w:t xml:space="preserve"> sensitive to the environmental context of the plant </w:t>
      </w:r>
      <w:r>
        <w:rPr>
          <w:rFonts w:cs="Times New Roman"/>
        </w:rPr>
        <w:t>(Chamberlain et al. 2014)</w:t>
      </w:r>
      <w:r>
        <w:t xml:space="preserve">. Moreover, </w:t>
      </w:r>
      <w:ins w:id="23" w:author="Johan Ehrlén" w:date="2021-08-18T09:27:00Z">
        <w:r w:rsidR="008D2F83">
          <w:t xml:space="preserve">such </w:t>
        </w:r>
      </w:ins>
      <w:del w:id="24" w:author="Johan Ehrlén" w:date="2021-08-18T09:27:00Z">
        <w:r w:rsidDel="008D2F83">
          <w:delText xml:space="preserve">indirect </w:delText>
        </w:r>
      </w:del>
      <w:ins w:id="25" w:author="Johan Ehrlén" w:date="2021-08-18T09:27:00Z">
        <w:r w:rsidR="008D2F83">
          <w:t xml:space="preserve">animal-mediated </w:t>
        </w:r>
      </w:ins>
      <w:r>
        <w:t xml:space="preserve">effects of climate on plant performance might often involve multiple steps. For example, climatic variation might induce changes in plant phenology, which in turn influences the intensity of mutualistic or antagonistic interactions </w:t>
      </w:r>
      <w:r>
        <w:rPr>
          <w:rFonts w:cs="Times New Roman"/>
        </w:rPr>
        <w:t>(</w:t>
      </w:r>
      <w:proofErr w:type="spellStart"/>
      <w:r>
        <w:rPr>
          <w:rFonts w:cs="Times New Roman"/>
        </w:rPr>
        <w:t>Elzinga</w:t>
      </w:r>
      <w:proofErr w:type="spellEnd"/>
      <w:r>
        <w:rPr>
          <w:rFonts w:cs="Times New Roman"/>
        </w:rPr>
        <w:t xml:space="preserve"> et al. 2007, Vald</w:t>
      </w:r>
      <w:r>
        <w:t>és and Ehrlén 2017)</w:t>
      </w:r>
      <w:del w:id="26" w:author="Johan Ehrlén" w:date="2021-08-18T09:27:00Z">
        <w:r w:rsidDel="008D2F83">
          <w:delText xml:space="preserve"> and plant reproductive performance</w:delText>
        </w:r>
      </w:del>
      <w:r>
        <w:t>. Climate might also affect the context of plant-animal interactions</w:t>
      </w:r>
      <w:del w:id="27" w:author="Johan Ehrlén" w:date="2021-08-18T09:28:00Z">
        <w:r w:rsidDel="008D2F83">
          <w:delText>,</w:delText>
        </w:r>
      </w:del>
      <w:r>
        <w:t xml:space="preserve"> </w:t>
      </w:r>
      <w:del w:id="28" w:author="Johan Ehrlén" w:date="2021-08-18T09:28:00Z">
        <w:r w:rsidDel="008D2F83">
          <w:delText xml:space="preserve">for example </w:delText>
        </w:r>
      </w:del>
      <w:r>
        <w:t xml:space="preserve">through effects </w:t>
      </w:r>
      <w:r>
        <w:lastRenderedPageBreak/>
        <w:t xml:space="preserve">on vegetation height </w:t>
      </w:r>
      <w:r>
        <w:rPr>
          <w:rFonts w:cs="Times New Roman"/>
        </w:rPr>
        <w:t>(Vald</w:t>
      </w:r>
      <w:r>
        <w:t xml:space="preserve">és and Ehrlén 2018), canopy cover </w:t>
      </w:r>
      <w:r>
        <w:rPr>
          <w:rFonts w:cs="Times New Roman"/>
        </w:rPr>
        <w:t>(Kolb and Ehrl</w:t>
      </w:r>
      <w:r>
        <w:t xml:space="preserve">én 2010), community composition </w:t>
      </w:r>
      <w:r>
        <w:rPr>
          <w:rFonts w:cs="Times New Roman"/>
        </w:rPr>
        <w:t>(</w:t>
      </w:r>
      <w:proofErr w:type="spellStart"/>
      <w:r>
        <w:rPr>
          <w:rFonts w:cs="Times New Roman"/>
        </w:rPr>
        <w:t>Biere</w:t>
      </w:r>
      <w:proofErr w:type="spellEnd"/>
      <w:r>
        <w:rPr>
          <w:rFonts w:cs="Times New Roman"/>
        </w:rPr>
        <w:t xml:space="preserve"> and Tack 2013, </w:t>
      </w:r>
      <w:proofErr w:type="spellStart"/>
      <w:r>
        <w:rPr>
          <w:rFonts w:cs="Times New Roman"/>
        </w:rPr>
        <w:t>Wynhoff</w:t>
      </w:r>
      <w:proofErr w:type="spellEnd"/>
      <w:r>
        <w:rPr>
          <w:rFonts w:cs="Times New Roman"/>
        </w:rPr>
        <w:t xml:space="preserve"> and van </w:t>
      </w:r>
      <w:proofErr w:type="spellStart"/>
      <w:r>
        <w:rPr>
          <w:rFonts w:cs="Times New Roman"/>
        </w:rPr>
        <w:t>Langevelde</w:t>
      </w:r>
      <w:proofErr w:type="spellEnd"/>
      <w:r>
        <w:rPr>
          <w:rFonts w:cs="Times New Roman"/>
        </w:rPr>
        <w:t xml:space="preserve"> 2017),</w:t>
      </w:r>
      <w:r>
        <w:t xml:space="preserve"> and density and quality of conspecific or </w:t>
      </w:r>
      <w:proofErr w:type="spellStart"/>
      <w:r>
        <w:t>heterospecific</w:t>
      </w:r>
      <w:proofErr w:type="spellEnd"/>
      <w:r>
        <w:t xml:space="preserve"> plant </w:t>
      </w:r>
      <w:proofErr w:type="spellStart"/>
      <w:r>
        <w:t>neighbors</w:t>
      </w:r>
      <w:proofErr w:type="spellEnd"/>
      <w:r>
        <w:t xml:space="preserve"> </w:t>
      </w:r>
      <w:r>
        <w:rPr>
          <w:rFonts w:cs="Times New Roman"/>
        </w:rPr>
        <w:t>(</w:t>
      </w:r>
      <w:proofErr w:type="spellStart"/>
      <w:r>
        <w:rPr>
          <w:rFonts w:cs="Times New Roman"/>
        </w:rPr>
        <w:t>Hamb</w:t>
      </w:r>
      <w:r>
        <w:t>äck</w:t>
      </w:r>
      <w:proofErr w:type="spellEnd"/>
      <w:r>
        <w:t xml:space="preserve"> et al. 2014, Valdés and Ehrlén 2019). For example, small-scale variation in soil temperature or water availability may condition plant density, and differences in plant densities might in turn lead to differences in intensity of herbivory and in plant reproductive output </w:t>
      </w:r>
      <w:r>
        <w:rPr>
          <w:rFonts w:cs="Times New Roman"/>
        </w:rPr>
        <w:t>(Shea et al. 2000)</w:t>
      </w:r>
      <w:r>
        <w:t xml:space="preserve">. </w:t>
      </w:r>
      <w:r>
        <w:rPr>
          <w:rFonts w:cs="Times New Roman"/>
        </w:rPr>
        <w:t>Taken together</w:t>
      </w:r>
      <w:r>
        <w:t xml:space="preserve">, this means that identifying both the direct and complex indirect effects of variation in microclimate is important </w:t>
      </w:r>
      <w:del w:id="29" w:author="Johan Ehrlén" w:date="2021-08-18T09:28:00Z">
        <w:r w:rsidDel="008D2F83">
          <w:delText xml:space="preserve">for </w:delText>
        </w:r>
      </w:del>
      <w:ins w:id="30" w:author="Johan Ehrlén" w:date="2021-08-18T09:28:00Z">
        <w:r w:rsidR="008D2F83">
          <w:t xml:space="preserve">to </w:t>
        </w:r>
      </w:ins>
      <w:r>
        <w:t>understand</w:t>
      </w:r>
      <w:del w:id="31" w:author="Johan Ehrlén" w:date="2021-08-18T09:28:00Z">
        <w:r w:rsidDel="008D2F83">
          <w:delText>ing</w:delText>
        </w:r>
      </w:del>
      <w:r>
        <w:t xml:space="preserve"> within-population variation in plant reproductive performance. </w:t>
      </w:r>
    </w:p>
    <w:p w14:paraId="69966990" w14:textId="57C1549E" w:rsidR="001F5BA7" w:rsidRDefault="00162D36">
      <w:pPr>
        <w:spacing w:line="480" w:lineRule="auto"/>
        <w:ind w:firstLine="709"/>
      </w:pPr>
      <w:r>
        <w:rPr>
          <w:rFonts w:eastAsia="Adobe Garamond Pro" w:cs="Times New Roman"/>
          <w:color w:val="000000"/>
        </w:rPr>
        <w:t xml:space="preserve">In this study, we investigated the effects of microclimate on reproductive performance of the plant </w:t>
      </w:r>
      <w:proofErr w:type="spellStart"/>
      <w:r>
        <w:rPr>
          <w:rFonts w:eastAsia="Adobe Garamond Pro" w:cs="Times New Roman"/>
          <w:i/>
          <w:iCs/>
          <w:color w:val="000000"/>
        </w:rPr>
        <w:t>Gentiana</w:t>
      </w:r>
      <w:proofErr w:type="spellEnd"/>
      <w:r>
        <w:rPr>
          <w:rFonts w:eastAsia="Adobe Garamond Pro" w:cs="Times New Roman"/>
          <w:i/>
          <w:iCs/>
          <w:color w:val="000000"/>
        </w:rPr>
        <w:t xml:space="preserve"> </w:t>
      </w:r>
      <w:proofErr w:type="spellStart"/>
      <w:r>
        <w:rPr>
          <w:rFonts w:eastAsia="Adobe Garamond Pro" w:cs="Times New Roman"/>
          <w:i/>
          <w:iCs/>
          <w:color w:val="000000"/>
        </w:rPr>
        <w:t>pneumonanthe</w:t>
      </w:r>
      <w:proofErr w:type="spellEnd"/>
      <w:r>
        <w:rPr>
          <w:rFonts w:eastAsia="Adobe Garamond Pro" w:cs="Times New Roman"/>
          <w:i/>
          <w:iCs/>
          <w:color w:val="000000"/>
        </w:rPr>
        <w:t xml:space="preserve"> </w:t>
      </w:r>
      <w:r>
        <w:rPr>
          <w:rFonts w:eastAsia="Adobe Garamond Pro" w:cs="Times New Roman"/>
          <w:color w:val="000000"/>
        </w:rPr>
        <w:t xml:space="preserve">in presence of an antagonist, the specialized seed-predator butterfly </w:t>
      </w:r>
      <w:proofErr w:type="spellStart"/>
      <w:r>
        <w:rPr>
          <w:rFonts w:eastAsia="Adobe Garamond Pro" w:cs="Times New Roman"/>
          <w:i/>
          <w:iCs/>
          <w:color w:val="000000"/>
        </w:rPr>
        <w:t>Phengaris</w:t>
      </w:r>
      <w:proofErr w:type="spellEnd"/>
      <w:r>
        <w:rPr>
          <w:rFonts w:eastAsia="Adobe Garamond Pro" w:cs="Times New Roman"/>
          <w:i/>
          <w:iCs/>
          <w:color w:val="000000"/>
        </w:rPr>
        <w:t xml:space="preserve"> </w:t>
      </w:r>
      <w:proofErr w:type="spellStart"/>
      <w:r>
        <w:rPr>
          <w:rFonts w:eastAsia="Adobe Garamond Pro" w:cs="Times New Roman"/>
          <w:i/>
          <w:iCs/>
          <w:color w:val="000000"/>
        </w:rPr>
        <w:t>alcon</w:t>
      </w:r>
      <w:proofErr w:type="spellEnd"/>
      <w:r>
        <w:rPr>
          <w:rFonts w:eastAsia="Adobe Garamond Pro" w:cs="Times New Roman"/>
          <w:color w:val="000000"/>
        </w:rPr>
        <w:t xml:space="preserve">. The caterpillars of these butterflies live inside the fruits of </w:t>
      </w:r>
      <w:r>
        <w:rPr>
          <w:rFonts w:eastAsia="Adobe Garamond Pro" w:cs="Times New Roman"/>
          <w:i/>
          <w:iCs/>
          <w:color w:val="000000"/>
        </w:rPr>
        <w:t xml:space="preserve">G. </w:t>
      </w:r>
      <w:proofErr w:type="spellStart"/>
      <w:r>
        <w:rPr>
          <w:rFonts w:eastAsia="Adobe Garamond Pro" w:cs="Times New Roman"/>
          <w:i/>
          <w:iCs/>
          <w:color w:val="000000"/>
        </w:rPr>
        <w:t>pneumonanthe</w:t>
      </w:r>
      <w:proofErr w:type="spellEnd"/>
      <w:r>
        <w:rPr>
          <w:rFonts w:eastAsia="Adobe Garamond Pro" w:cs="Times New Roman"/>
          <w:color w:val="000000"/>
        </w:rPr>
        <w:t xml:space="preserve"> during their first instars, and parasitize the nests of ants </w:t>
      </w:r>
      <w:r>
        <w:rPr>
          <w:rFonts w:eastAsia="Adobe Garamond Pro" w:cs="Times New Roman"/>
          <w:iCs/>
          <w:color w:val="000000"/>
        </w:rPr>
        <w:t>(</w:t>
      </w:r>
      <w:proofErr w:type="spellStart"/>
      <w:r>
        <w:rPr>
          <w:rFonts w:eastAsia="Adobe Garamond Pro" w:cs="Times New Roman"/>
          <w:i/>
          <w:iCs/>
          <w:color w:val="000000"/>
        </w:rPr>
        <w:t>Myrmica</w:t>
      </w:r>
      <w:proofErr w:type="spellEnd"/>
      <w:r>
        <w:rPr>
          <w:rFonts w:eastAsia="Adobe Garamond Pro" w:cs="Times New Roman"/>
          <w:i/>
          <w:iCs/>
          <w:color w:val="000000"/>
        </w:rPr>
        <w:t xml:space="preserve"> </w:t>
      </w:r>
      <w:r>
        <w:rPr>
          <w:rFonts w:eastAsia="Adobe Garamond Pro" w:cs="Times New Roman"/>
          <w:color w:val="000000"/>
        </w:rPr>
        <w:t>spp.</w:t>
      </w:r>
      <w:r>
        <w:rPr>
          <w:rFonts w:eastAsia="Adobe Garamond Pro" w:cs="Times New Roman"/>
          <w:iCs/>
          <w:color w:val="000000"/>
        </w:rPr>
        <w:t>)</w:t>
      </w:r>
      <w:r>
        <w:rPr>
          <w:rFonts w:eastAsia="Adobe Garamond Pro" w:cs="Times New Roman"/>
          <w:color w:val="000000"/>
        </w:rPr>
        <w:t xml:space="preserve"> during later stages. It has previously been shown that the effects of plant phenology and ant presence on oviposition patterns are interdependent: butterflies oviposit preferentially on early-flowering plants where host ants are abundant (Vald</w:t>
      </w:r>
      <w:r>
        <w:t>és and Ehrlén 2019)</w:t>
      </w:r>
      <w:r>
        <w:rPr>
          <w:rFonts w:eastAsia="Adobe Garamond Pro" w:cs="Times New Roman"/>
          <w:color w:val="000000"/>
        </w:rPr>
        <w:t xml:space="preserve">. The density and phenology of </w:t>
      </w:r>
      <w:proofErr w:type="spellStart"/>
      <w:r>
        <w:rPr>
          <w:rFonts w:eastAsia="Adobe Garamond Pro" w:cs="Times New Roman"/>
          <w:color w:val="000000"/>
        </w:rPr>
        <w:t>neighboring</w:t>
      </w:r>
      <w:proofErr w:type="spellEnd"/>
      <w:r>
        <w:rPr>
          <w:rFonts w:eastAsia="Adobe Garamond Pro" w:cs="Times New Roman"/>
          <w:color w:val="000000"/>
        </w:rPr>
        <w:t xml:space="preserve"> host plants also influences oviposition patterns, with higher oviposition probability in plants with few, late-flowering </w:t>
      </w:r>
      <w:proofErr w:type="spellStart"/>
      <w:r>
        <w:rPr>
          <w:rFonts w:eastAsia="Adobe Garamond Pro" w:cs="Times New Roman"/>
          <w:color w:val="000000"/>
        </w:rPr>
        <w:t>neighbors</w:t>
      </w:r>
      <w:proofErr w:type="spellEnd"/>
      <w:r>
        <w:rPr>
          <w:rFonts w:eastAsia="Adobe Garamond Pro" w:cs="Times New Roman"/>
          <w:color w:val="000000"/>
        </w:rPr>
        <w:t xml:space="preserve"> (Vald</w:t>
      </w:r>
      <w:r>
        <w:t>és and Ehrlén 2019)</w:t>
      </w:r>
      <w:r>
        <w:rPr>
          <w:rFonts w:cs="Times New Roman"/>
        </w:rPr>
        <w:t xml:space="preserve">. </w:t>
      </w:r>
      <w:r>
        <w:rPr>
          <w:rFonts w:eastAsia="Adobe Garamond Pro" w:cs="Times New Roman"/>
          <w:color w:val="000000"/>
        </w:rPr>
        <w:t xml:space="preserve">Here, we examine how microclimate may affect plant performance of </w:t>
      </w:r>
      <w:r>
        <w:rPr>
          <w:rFonts w:eastAsia="Adobe Garamond Pro" w:cs="Times New Roman"/>
          <w:i/>
          <w:iCs/>
          <w:color w:val="000000"/>
        </w:rPr>
        <w:t xml:space="preserve">G. </w:t>
      </w:r>
      <w:proofErr w:type="spellStart"/>
      <w:r>
        <w:rPr>
          <w:rFonts w:eastAsia="Adobe Garamond Pro" w:cs="Times New Roman"/>
          <w:i/>
          <w:iCs/>
          <w:color w:val="000000"/>
        </w:rPr>
        <w:t>pneumonanthe</w:t>
      </w:r>
      <w:proofErr w:type="spellEnd"/>
      <w:r>
        <w:rPr>
          <w:rFonts w:eastAsia="Adobe Garamond Pro" w:cs="Times New Roman"/>
          <w:iCs/>
          <w:color w:val="000000"/>
        </w:rPr>
        <w:t>,</w:t>
      </w:r>
      <w:r>
        <w:rPr>
          <w:rFonts w:eastAsia="Adobe Garamond Pro" w:cs="Times New Roman"/>
          <w:i/>
          <w:iCs/>
          <w:color w:val="000000"/>
        </w:rPr>
        <w:t xml:space="preserve"> </w:t>
      </w:r>
      <w:r>
        <w:rPr>
          <w:rFonts w:eastAsia="Adobe Garamond Pro" w:cs="Times New Roman"/>
          <w:iCs/>
          <w:color w:val="000000"/>
        </w:rPr>
        <w:t>through effects on</w:t>
      </w:r>
      <w:r>
        <w:rPr>
          <w:rFonts w:eastAsia="Adobe Garamond Pro" w:cs="Times New Roman"/>
          <w:color w:val="000000"/>
        </w:rPr>
        <w:t xml:space="preserve"> butterfly oviposition, plant phenology, plant density, and the distribution of ant hosts. We addressed the following </w:t>
      </w:r>
      <w:ins w:id="32" w:author="Johan Ehrlén" w:date="2021-08-18T09:28:00Z">
        <w:r w:rsidR="008D2F83">
          <w:rPr>
            <w:rFonts w:eastAsia="Adobe Garamond Pro" w:cs="Times New Roman"/>
            <w:color w:val="000000"/>
          </w:rPr>
          <w:t xml:space="preserve">more specific </w:t>
        </w:r>
      </w:ins>
      <w:commentRangeStart w:id="33"/>
      <w:r>
        <w:rPr>
          <w:rFonts w:eastAsia="Adobe Garamond Pro" w:cs="Times New Roman"/>
          <w:color w:val="000000"/>
        </w:rPr>
        <w:t>questions</w:t>
      </w:r>
      <w:commentRangeEnd w:id="33"/>
      <w:r w:rsidR="008D2F83">
        <w:rPr>
          <w:rStyle w:val="CommentReference"/>
          <w:rFonts w:cs="Mangal"/>
        </w:rPr>
        <w:commentReference w:id="33"/>
      </w:r>
      <w:r>
        <w:rPr>
          <w:rFonts w:eastAsia="Adobe Garamond Pro" w:cs="Times New Roman"/>
          <w:color w:val="000000"/>
        </w:rPr>
        <w:t xml:space="preserve">: 1) </w:t>
      </w:r>
      <w:del w:id="34" w:author="Johan Ehrlén" w:date="2021-08-18T09:30:00Z">
        <w:r w:rsidDel="008D2F83">
          <w:rPr>
            <w:rFonts w:eastAsia="Adobe Garamond Pro" w:cs="Times New Roman"/>
            <w:color w:val="000000"/>
          </w:rPr>
          <w:delText xml:space="preserve">What are the </w:delText>
        </w:r>
      </w:del>
      <w:del w:id="35" w:author="Johan Ehrlén" w:date="2021-08-18T09:29:00Z">
        <w:r w:rsidDel="008D2F83">
          <w:rPr>
            <w:rFonts w:eastAsia="Adobe Garamond Pro" w:cs="Times New Roman"/>
            <w:color w:val="000000"/>
          </w:rPr>
          <w:delText xml:space="preserve">direct effects </w:delText>
        </w:r>
      </w:del>
      <w:del w:id="36" w:author="Johan Ehrlén" w:date="2021-08-18T09:30:00Z">
        <w:r w:rsidDel="008D2F83">
          <w:rPr>
            <w:rFonts w:eastAsia="Adobe Garamond Pro" w:cs="Times New Roman"/>
            <w:color w:val="000000"/>
          </w:rPr>
          <w:delText>of</w:delText>
        </w:r>
      </w:del>
      <w:ins w:id="37" w:author="Johan Ehrlén" w:date="2021-08-18T09:30:00Z">
        <w:r w:rsidR="008D2F83">
          <w:rPr>
            <w:rFonts w:eastAsia="Adobe Garamond Pro" w:cs="Times New Roman"/>
            <w:color w:val="000000"/>
          </w:rPr>
          <w:t>Does</w:t>
        </w:r>
      </w:ins>
      <w:r>
        <w:rPr>
          <w:rFonts w:eastAsia="Adobe Garamond Pro" w:cs="Times New Roman"/>
          <w:color w:val="000000"/>
        </w:rPr>
        <w:t xml:space="preserve"> microclimate </w:t>
      </w:r>
      <w:ins w:id="38" w:author="Johan Ehrlén" w:date="2021-08-18T09:30:00Z">
        <w:r w:rsidR="008D2F83">
          <w:rPr>
            <w:rFonts w:eastAsia="Adobe Garamond Pro" w:cs="Times New Roman"/>
            <w:color w:val="000000"/>
          </w:rPr>
          <w:t xml:space="preserve">have </w:t>
        </w:r>
      </w:ins>
      <w:ins w:id="39" w:author="Johan Ehrlén" w:date="2021-08-18T09:29:00Z">
        <w:r w:rsidR="008D2F83">
          <w:rPr>
            <w:rFonts w:eastAsia="Adobe Garamond Pro" w:cs="Times New Roman"/>
            <w:color w:val="000000"/>
          </w:rPr>
          <w:t xml:space="preserve">direct effects </w:t>
        </w:r>
      </w:ins>
      <w:r>
        <w:rPr>
          <w:rFonts w:eastAsia="Adobe Garamond Pro" w:cs="Times New Roman"/>
          <w:color w:val="000000"/>
        </w:rPr>
        <w:t xml:space="preserve">on plant reproductive performance?, 2) </w:t>
      </w:r>
      <w:del w:id="40" w:author="Johan Ehrlén" w:date="2021-08-18T09:30:00Z">
        <w:r w:rsidDel="008D2F83">
          <w:rPr>
            <w:rFonts w:eastAsia="Adobe Garamond Pro" w:cs="Times New Roman"/>
            <w:color w:val="000000"/>
          </w:rPr>
          <w:delText xml:space="preserve">What are the indirect effects of </w:delText>
        </w:r>
      </w:del>
      <w:ins w:id="41" w:author="Johan Ehrlén" w:date="2021-08-18T09:30:00Z">
        <w:r w:rsidR="008D2F83">
          <w:rPr>
            <w:rFonts w:eastAsia="Adobe Garamond Pro" w:cs="Times New Roman"/>
            <w:color w:val="000000"/>
          </w:rPr>
          <w:t xml:space="preserve">Does </w:t>
        </w:r>
      </w:ins>
      <w:r>
        <w:rPr>
          <w:rFonts w:eastAsia="Adobe Garamond Pro" w:cs="Times New Roman"/>
          <w:color w:val="000000"/>
        </w:rPr>
        <w:t xml:space="preserve">microclimate </w:t>
      </w:r>
      <w:del w:id="42" w:author="Johan Ehrlén" w:date="2021-08-18T09:31:00Z">
        <w:r w:rsidDel="008D2F83">
          <w:rPr>
            <w:rFonts w:eastAsia="Adobe Garamond Pro" w:cs="Times New Roman"/>
            <w:color w:val="000000"/>
          </w:rPr>
          <w:delText xml:space="preserve">on </w:delText>
        </w:r>
      </w:del>
      <w:ins w:id="43" w:author="Johan Ehrlén" w:date="2021-08-18T09:31:00Z">
        <w:r w:rsidR="008D2F83">
          <w:rPr>
            <w:rFonts w:eastAsia="Adobe Garamond Pro" w:cs="Times New Roman"/>
            <w:color w:val="000000"/>
          </w:rPr>
          <w:t xml:space="preserve">influence </w:t>
        </w:r>
      </w:ins>
      <w:r>
        <w:rPr>
          <w:rFonts w:eastAsia="Adobe Garamond Pro" w:cs="Times New Roman"/>
          <w:color w:val="000000"/>
        </w:rPr>
        <w:t>plant reproductive performance</w:t>
      </w:r>
      <w:ins w:id="44" w:author="Johan Ehrlén" w:date="2021-08-18T09:31:00Z">
        <w:r w:rsidR="008D2F83">
          <w:rPr>
            <w:rFonts w:eastAsia="Adobe Garamond Pro" w:cs="Times New Roman"/>
            <w:color w:val="000000"/>
          </w:rPr>
          <w:t xml:space="preserve"> indirectly</w:t>
        </w:r>
      </w:ins>
      <w:r>
        <w:rPr>
          <w:rFonts w:eastAsia="Adobe Garamond Pro" w:cs="Times New Roman"/>
          <w:color w:val="000000"/>
        </w:rPr>
        <w:t xml:space="preserve">, </w:t>
      </w:r>
      <w:del w:id="45" w:author="Johan Ehrlén" w:date="2021-08-18T09:31:00Z">
        <w:r w:rsidDel="008D2F83">
          <w:rPr>
            <w:rFonts w:eastAsia="Adobe Garamond Pro" w:cs="Times New Roman"/>
            <w:color w:val="000000"/>
          </w:rPr>
          <w:delText>mediated by</w:delText>
        </w:r>
      </w:del>
      <w:ins w:id="46" w:author="Johan Ehrlén" w:date="2021-08-18T09:31:00Z">
        <w:r w:rsidR="008D2F83">
          <w:rPr>
            <w:rFonts w:eastAsia="Adobe Garamond Pro" w:cs="Times New Roman"/>
            <w:color w:val="000000"/>
          </w:rPr>
          <w:t>through</w:t>
        </w:r>
      </w:ins>
      <w:r>
        <w:rPr>
          <w:rFonts w:eastAsia="Adobe Garamond Pro" w:cs="Times New Roman"/>
          <w:color w:val="000000"/>
        </w:rPr>
        <w:t xml:space="preserve"> changes in plant phenology</w:t>
      </w:r>
      <w:r>
        <w:rPr>
          <w:rFonts w:cs="Times New Roman"/>
          <w:i/>
          <w:iCs/>
        </w:rPr>
        <w:t xml:space="preserve"> </w:t>
      </w:r>
      <w:del w:id="47" w:author="Johan Ehrlén" w:date="2021-08-18T09:28:00Z">
        <w:r w:rsidDel="008D2F83">
          <w:rPr>
            <w:rFonts w:cs="Times New Roman"/>
          </w:rPr>
          <w:delText xml:space="preserve">and </w:delText>
        </w:r>
      </w:del>
      <w:ins w:id="48" w:author="Johan Ehrlén" w:date="2021-08-18T09:28:00Z">
        <w:r w:rsidR="008D2F83">
          <w:rPr>
            <w:rFonts w:cs="Times New Roman"/>
          </w:rPr>
          <w:t xml:space="preserve">or </w:t>
        </w:r>
      </w:ins>
      <w:commentRangeStart w:id="49"/>
      <w:r>
        <w:rPr>
          <w:rFonts w:cs="Times New Roman"/>
        </w:rPr>
        <w:t xml:space="preserve">oviposition by </w:t>
      </w:r>
      <w:r>
        <w:rPr>
          <w:rFonts w:cs="Times New Roman"/>
          <w:i/>
          <w:iCs/>
        </w:rPr>
        <w:t xml:space="preserve">P. </w:t>
      </w:r>
      <w:proofErr w:type="spellStart"/>
      <w:r>
        <w:rPr>
          <w:rFonts w:cs="Times New Roman"/>
          <w:i/>
          <w:iCs/>
        </w:rPr>
        <w:t>alcon</w:t>
      </w:r>
      <w:proofErr w:type="spellEnd"/>
      <w:r>
        <w:rPr>
          <w:rFonts w:cs="Times New Roman"/>
        </w:rPr>
        <w:t>?</w:t>
      </w:r>
      <w:commentRangeEnd w:id="49"/>
      <w:r w:rsidR="008D2F83">
        <w:rPr>
          <w:rStyle w:val="CommentReference"/>
          <w:rFonts w:cs="Mangal"/>
        </w:rPr>
        <w:commentReference w:id="49"/>
      </w:r>
      <w:r>
        <w:rPr>
          <w:rFonts w:cs="Times New Roman"/>
        </w:rPr>
        <w:t xml:space="preserve">, and 3) </w:t>
      </w:r>
      <w:bookmarkStart w:id="50" w:name="_Hlk80176197"/>
      <w:ins w:id="51" w:author="Johan Ehrlén" w:date="2021-08-18T09:31:00Z">
        <w:r w:rsidR="008D2F83">
          <w:rPr>
            <w:rFonts w:cs="Times New Roman"/>
          </w:rPr>
          <w:t>Can</w:t>
        </w:r>
      </w:ins>
      <w:del w:id="52" w:author="Johan Ehrlén" w:date="2021-08-18T09:31:00Z">
        <w:r w:rsidDel="008D2F83">
          <w:rPr>
            <w:rFonts w:cs="Times New Roman"/>
          </w:rPr>
          <w:delText>What are</w:delText>
        </w:r>
      </w:del>
      <w:r>
        <w:rPr>
          <w:rFonts w:cs="Times New Roman"/>
        </w:rPr>
        <w:t xml:space="preserve"> </w:t>
      </w:r>
      <w:del w:id="53" w:author="Johan Ehrlén" w:date="2021-08-18T09:32:00Z">
        <w:r w:rsidDel="008D2F83">
          <w:rPr>
            <w:rFonts w:cs="Times New Roman"/>
          </w:rPr>
          <w:delText xml:space="preserve">the </w:delText>
        </w:r>
      </w:del>
      <w:r>
        <w:rPr>
          <w:rFonts w:cs="Times New Roman"/>
        </w:rPr>
        <w:t>indirect effects of microclimate on plant reproductive performance</w:t>
      </w:r>
      <w:del w:id="54" w:author="Johan Ehrlén" w:date="2021-08-18T09:29:00Z">
        <w:r w:rsidDel="008D2F83">
          <w:rPr>
            <w:rFonts w:cs="Times New Roman"/>
          </w:rPr>
          <w:delText>,</w:delText>
        </w:r>
      </w:del>
      <w:r>
        <w:rPr>
          <w:rFonts w:cs="Times New Roman"/>
        </w:rPr>
        <w:t xml:space="preserve"> </w:t>
      </w:r>
      <w:ins w:id="55" w:author="Johan Ehrlén" w:date="2021-08-18T09:32:00Z">
        <w:r w:rsidR="008D2F83">
          <w:rPr>
            <w:rFonts w:cs="Times New Roman"/>
          </w:rPr>
          <w:t xml:space="preserve">be </w:t>
        </w:r>
      </w:ins>
      <w:r>
        <w:rPr>
          <w:rFonts w:cs="Times New Roman"/>
        </w:rPr>
        <w:t>mediated in two steps</w:t>
      </w:r>
      <w:ins w:id="56" w:author="Johan Ehrlén" w:date="2021-08-18T09:29:00Z">
        <w:r w:rsidR="008D2F83">
          <w:rPr>
            <w:rFonts w:cs="Times New Roman"/>
          </w:rPr>
          <w:t>,</w:t>
        </w:r>
      </w:ins>
      <w:r>
        <w:rPr>
          <w:rFonts w:cs="Times New Roman"/>
        </w:rPr>
        <w:t xml:space="preserve"> by effects via plant phenology or the plant context</w:t>
      </w:r>
      <w:del w:id="57" w:author="Johan Ehrlén" w:date="2021-08-18T09:32:00Z">
        <w:r w:rsidDel="008D2F83">
          <w:rPr>
            <w:rFonts w:cs="Times New Roman"/>
          </w:rPr>
          <w:delText>,</w:delText>
        </w:r>
      </w:del>
      <w:r>
        <w:rPr>
          <w:rFonts w:cs="Times New Roman"/>
        </w:rPr>
        <w:t xml:space="preserve"> on </w:t>
      </w:r>
      <w:commentRangeStart w:id="58"/>
      <w:r>
        <w:rPr>
          <w:rFonts w:cs="Times New Roman"/>
        </w:rPr>
        <w:t xml:space="preserve">oviposition by </w:t>
      </w:r>
      <w:r>
        <w:rPr>
          <w:rFonts w:cs="Times New Roman"/>
          <w:i/>
          <w:iCs/>
        </w:rPr>
        <w:t xml:space="preserve">P. </w:t>
      </w:r>
      <w:proofErr w:type="spellStart"/>
      <w:r>
        <w:rPr>
          <w:rFonts w:cs="Times New Roman"/>
          <w:i/>
          <w:iCs/>
        </w:rPr>
        <w:t>alcon</w:t>
      </w:r>
      <w:commentRangeEnd w:id="58"/>
      <w:proofErr w:type="spellEnd"/>
      <w:r w:rsidR="008D2F83">
        <w:rPr>
          <w:rStyle w:val="CommentReference"/>
          <w:rFonts w:cs="Mangal"/>
        </w:rPr>
        <w:commentReference w:id="58"/>
      </w:r>
      <w:r>
        <w:rPr>
          <w:rFonts w:cs="Times New Roman"/>
        </w:rPr>
        <w:t>?</w:t>
      </w:r>
      <w:bookmarkEnd w:id="50"/>
      <w:r>
        <w:rPr>
          <w:rFonts w:cs="Times New Roman"/>
        </w:rPr>
        <w:t xml:space="preserve"> </w:t>
      </w:r>
    </w:p>
    <w:p w14:paraId="4A5C9613" w14:textId="77777777" w:rsidR="001F5BA7" w:rsidRDefault="001F5BA7">
      <w:pPr>
        <w:spacing w:line="480" w:lineRule="auto"/>
        <w:rPr>
          <w:rFonts w:cs="Times New Roman"/>
        </w:rPr>
      </w:pPr>
    </w:p>
    <w:p w14:paraId="5CF62BCB" w14:textId="77777777" w:rsidR="001F5BA7" w:rsidRDefault="00162D36">
      <w:pPr>
        <w:spacing w:line="480" w:lineRule="auto"/>
        <w:rPr>
          <w:rFonts w:cs="Times New Roman"/>
        </w:rPr>
      </w:pPr>
      <w:r>
        <w:rPr>
          <w:rFonts w:cs="Times New Roman"/>
        </w:rPr>
        <w:lastRenderedPageBreak/>
        <w:t>MATERIAL AND METHODS</w:t>
      </w:r>
    </w:p>
    <w:p w14:paraId="6AFB033A" w14:textId="77777777" w:rsidR="001F5BA7" w:rsidRDefault="00162D36">
      <w:pPr>
        <w:spacing w:line="480" w:lineRule="auto"/>
        <w:rPr>
          <w:rFonts w:cs="Times New Roman"/>
          <w:b/>
          <w:bCs/>
        </w:rPr>
      </w:pPr>
      <w:r>
        <w:rPr>
          <w:rFonts w:cs="Times New Roman"/>
          <w:b/>
          <w:bCs/>
        </w:rPr>
        <w:t>Study system</w:t>
      </w:r>
    </w:p>
    <w:p w14:paraId="3AB7CB45" w14:textId="77777777" w:rsidR="001F5BA7" w:rsidRDefault="00162D36">
      <w:pPr>
        <w:spacing w:line="480" w:lineRule="auto"/>
      </w:pPr>
      <w:r>
        <w:rPr>
          <w:rFonts w:cs="Times New Roman"/>
        </w:rPr>
        <w:t>The marsh gentian (</w:t>
      </w:r>
      <w:proofErr w:type="spellStart"/>
      <w:r>
        <w:rPr>
          <w:rFonts w:cs="Times New Roman"/>
          <w:i/>
          <w:iCs/>
        </w:rPr>
        <w:t>Gentiana</w:t>
      </w:r>
      <w:proofErr w:type="spellEnd"/>
      <w:r>
        <w:rPr>
          <w:rFonts w:cs="Times New Roman"/>
          <w:i/>
          <w:iCs/>
        </w:rPr>
        <w:t xml:space="preserve"> </w:t>
      </w:r>
      <w:proofErr w:type="spellStart"/>
      <w:r>
        <w:rPr>
          <w:rFonts w:cs="Times New Roman"/>
          <w:i/>
          <w:iCs/>
        </w:rPr>
        <w:t>pneumonanthe</w:t>
      </w:r>
      <w:proofErr w:type="spellEnd"/>
      <w:r>
        <w:rPr>
          <w:rFonts w:cs="Times New Roman"/>
          <w:i/>
          <w:iCs/>
        </w:rPr>
        <w:t xml:space="preserve"> </w:t>
      </w:r>
      <w:r>
        <w:rPr>
          <w:rFonts w:cs="Times New Roman"/>
        </w:rPr>
        <w:t>L.) is a rare, long-lived perennial herb which occurs in open habitats as wet heathlands and grasslands (Simmonds 1946)</w:t>
      </w:r>
      <w:r>
        <w:t>.</w:t>
      </w:r>
      <w:r>
        <w:rPr>
          <w:rFonts w:cs="Times New Roman"/>
        </w:rPr>
        <w:t xml:space="preserve"> Plants have one to many shoots measuring up to 45 cm in height. The species is self-compatible and flowers in July and August in the study area (SW Sweden), producing deep blue flowers that are pollinated by bumblebees. Fruits are capsules containing many small, wind-dispersed seeds (mean seed number per fruit ± SD = 490 ± 243, mean seed weight = 0.041 mg, authors’ unpublished data). </w:t>
      </w:r>
      <w:r>
        <w:rPr>
          <w:rFonts w:cs="Times New Roman"/>
          <w:i/>
          <w:iCs/>
        </w:rPr>
        <w:t xml:space="preserve">G. </w:t>
      </w:r>
      <w:proofErr w:type="spellStart"/>
      <w:r>
        <w:rPr>
          <w:rFonts w:cs="Times New Roman"/>
          <w:i/>
          <w:iCs/>
        </w:rPr>
        <w:t>pneumonanthe</w:t>
      </w:r>
      <w:proofErr w:type="spellEnd"/>
      <w:r>
        <w:rPr>
          <w:rFonts w:cs="Times New Roman"/>
        </w:rPr>
        <w:t xml:space="preserve"> is the host plant of the Alcon Blue butterfly (</w:t>
      </w:r>
      <w:proofErr w:type="spellStart"/>
      <w:r>
        <w:rPr>
          <w:rFonts w:cs="Times New Roman"/>
          <w:i/>
          <w:iCs/>
        </w:rPr>
        <w:t>Phengaris</w:t>
      </w:r>
      <w:proofErr w:type="spellEnd"/>
      <w:r>
        <w:rPr>
          <w:rFonts w:cs="Times New Roman"/>
          <w:i/>
          <w:iCs/>
        </w:rPr>
        <w:t xml:space="preserve"> </w:t>
      </w:r>
      <w:proofErr w:type="spellStart"/>
      <w:r>
        <w:rPr>
          <w:rFonts w:cs="Times New Roman"/>
          <w:i/>
          <w:iCs/>
        </w:rPr>
        <w:t>alcon</w:t>
      </w:r>
      <w:proofErr w:type="spellEnd"/>
      <w:r>
        <w:rPr>
          <w:rFonts w:cs="Times New Roman"/>
        </w:rPr>
        <w:t xml:space="preserve">), a specialist </w:t>
      </w:r>
      <w:proofErr w:type="spellStart"/>
      <w:r>
        <w:rPr>
          <w:rFonts w:cs="Times New Roman"/>
        </w:rPr>
        <w:t>predispersal</w:t>
      </w:r>
      <w:proofErr w:type="spellEnd"/>
      <w:r>
        <w:rPr>
          <w:rFonts w:cs="Times New Roman"/>
        </w:rPr>
        <w:t xml:space="preserve"> seed predator. Adult female butterflies oviposit on young flower buds in July and August (</w:t>
      </w:r>
      <w:proofErr w:type="spellStart"/>
      <w:r>
        <w:rPr>
          <w:rFonts w:cs="Times New Roman"/>
        </w:rPr>
        <w:t>Appelqvist</w:t>
      </w:r>
      <w:proofErr w:type="spellEnd"/>
      <w:r>
        <w:rPr>
          <w:rFonts w:cs="Times New Roman"/>
        </w:rPr>
        <w:t xml:space="preserve"> et al. 2007), and usually lay more than one egg on the same plant or even on the same bud. Females have not been shown to avoid plants that already carry eggs (Van Dyck and </w:t>
      </w:r>
      <w:proofErr w:type="spellStart"/>
      <w:r>
        <w:rPr>
          <w:rFonts w:cs="Times New Roman"/>
        </w:rPr>
        <w:t>Regniers</w:t>
      </w:r>
      <w:proofErr w:type="spellEnd"/>
      <w:r>
        <w:rPr>
          <w:rFonts w:cs="Times New Roman"/>
        </w:rPr>
        <w:t xml:space="preserve"> 2010)</w:t>
      </w:r>
      <w:r>
        <w:t>.</w:t>
      </w:r>
      <w:r>
        <w:rPr>
          <w:rFonts w:cs="Times New Roman"/>
        </w:rPr>
        <w:t xml:space="preserve"> The caterpillars feed inside the fruit until their fourth instar. Seed predation by </w:t>
      </w:r>
      <w:r>
        <w:rPr>
          <w:rFonts w:cs="Times New Roman"/>
          <w:i/>
          <w:iCs/>
        </w:rPr>
        <w:t xml:space="preserve">P. </w:t>
      </w:r>
      <w:proofErr w:type="spellStart"/>
      <w:r>
        <w:rPr>
          <w:rFonts w:cs="Times New Roman"/>
          <w:i/>
          <w:iCs/>
        </w:rPr>
        <w:t>alcon</w:t>
      </w:r>
      <w:proofErr w:type="spellEnd"/>
      <w:r>
        <w:rPr>
          <w:rFonts w:cs="Times New Roman"/>
          <w:i/>
          <w:iCs/>
        </w:rPr>
        <w:t xml:space="preserve"> </w:t>
      </w:r>
      <w:r>
        <w:rPr>
          <w:rFonts w:cs="Times New Roman"/>
        </w:rPr>
        <w:t>caterpillars strongly reduces seed production, and preyed fruits produce</w:t>
      </w:r>
      <w:r>
        <w:t xml:space="preserve"> fewer seeds than intact fruits (mean ± SD = 13.8 ± 57.8 vs. 493.1 ± 208.6, calculated from a sample of 459 plants). After the fourth instar, the caterpillars</w:t>
      </w:r>
      <w:r>
        <w:rPr>
          <w:rFonts w:cs="Times New Roman"/>
        </w:rPr>
        <w:t xml:space="preserve"> drop to the ground and are picked up by </w:t>
      </w:r>
      <w:proofErr w:type="spellStart"/>
      <w:r>
        <w:rPr>
          <w:rFonts w:cs="Times New Roman"/>
          <w:i/>
          <w:iCs/>
        </w:rPr>
        <w:t>Myrmica</w:t>
      </w:r>
      <w:proofErr w:type="spellEnd"/>
      <w:r>
        <w:rPr>
          <w:rFonts w:cs="Times New Roman"/>
        </w:rPr>
        <w:t xml:space="preserve"> ants. Due to caterpillars mimicking the surface chemistry of the ant brood (Nash et al. 2008) and the acoustic signals of queen ants (Sala et al. 2014), ants carry them to their nest, where they live as brood parasites for the rest of their larval period. </w:t>
      </w:r>
      <w:proofErr w:type="spellStart"/>
      <w:r>
        <w:rPr>
          <w:rFonts w:cs="Times New Roman"/>
          <w:i/>
        </w:rPr>
        <w:t>Phengaris</w:t>
      </w:r>
      <w:proofErr w:type="spellEnd"/>
      <w:r>
        <w:rPr>
          <w:rFonts w:cs="Times New Roman"/>
          <w:i/>
        </w:rPr>
        <w:t xml:space="preserve"> </w:t>
      </w:r>
      <w:r>
        <w:rPr>
          <w:rFonts w:cs="Times New Roman"/>
        </w:rPr>
        <w:t xml:space="preserve">females detect host ants through chemicals produced by ants or by plants in response to root tissue damage caused by ants (Van Dyck et al. 2000, Patricelli et al. 2015, </w:t>
      </w:r>
      <w:proofErr w:type="spellStart"/>
      <w:r>
        <w:rPr>
          <w:rFonts w:cs="Times New Roman"/>
        </w:rPr>
        <w:t>Wynhoff</w:t>
      </w:r>
      <w:proofErr w:type="spellEnd"/>
      <w:r>
        <w:rPr>
          <w:rFonts w:cs="Times New Roman"/>
        </w:rPr>
        <w:t xml:space="preserve"> and van </w:t>
      </w:r>
      <w:proofErr w:type="spellStart"/>
      <w:r>
        <w:rPr>
          <w:rFonts w:cs="Times New Roman"/>
        </w:rPr>
        <w:t>Langevelde</w:t>
      </w:r>
      <w:proofErr w:type="spellEnd"/>
      <w:r>
        <w:rPr>
          <w:rFonts w:cs="Times New Roman"/>
        </w:rPr>
        <w:t xml:space="preserve"> 2017)</w:t>
      </w:r>
      <w:r>
        <w:t>.</w:t>
      </w:r>
      <w:r>
        <w:rPr>
          <w:rFonts w:cs="Times New Roman"/>
        </w:rPr>
        <w:t xml:space="preserve"> </w:t>
      </w:r>
      <w:r>
        <w:rPr>
          <w:rFonts w:cs="Times New Roman"/>
          <w:i/>
          <w:iCs/>
        </w:rPr>
        <w:t xml:space="preserve">P. </w:t>
      </w:r>
      <w:proofErr w:type="spellStart"/>
      <w:r>
        <w:rPr>
          <w:rFonts w:cs="Times New Roman"/>
          <w:i/>
          <w:iCs/>
        </w:rPr>
        <w:t>alcon</w:t>
      </w:r>
      <w:proofErr w:type="spellEnd"/>
      <w:r>
        <w:rPr>
          <w:rFonts w:cs="Times New Roman"/>
        </w:rPr>
        <w:t xml:space="preserve"> </w:t>
      </w:r>
      <w:r>
        <w:rPr>
          <w:rFonts w:eastAsia="Adobe Garamond Pro" w:cs="Times New Roman"/>
          <w:color w:val="000000"/>
        </w:rPr>
        <w:t xml:space="preserve">is a “cuckoo” species and does not prey on ant brood </w:t>
      </w:r>
      <w:r>
        <w:rPr>
          <w:rFonts w:cs="Times New Roman"/>
        </w:rPr>
        <w:t>(</w:t>
      </w:r>
      <w:proofErr w:type="spellStart"/>
      <w:r>
        <w:rPr>
          <w:rFonts w:cs="Times New Roman"/>
        </w:rPr>
        <w:t>Als</w:t>
      </w:r>
      <w:proofErr w:type="spellEnd"/>
      <w:r>
        <w:rPr>
          <w:rFonts w:cs="Times New Roman"/>
        </w:rPr>
        <w:t xml:space="preserve"> et al. 2004)</w:t>
      </w:r>
      <w:r>
        <w:t>,</w:t>
      </w:r>
      <w:r>
        <w:rPr>
          <w:rFonts w:cs="Times New Roman"/>
        </w:rPr>
        <w:t xml:space="preserve"> but instead caterpillars consume regurgitations from ant workers, trophic eggs (i.e. nutritious, infertile eggs which are fed to ant queens and larvae) and prey items brought to the nest by ants. </w:t>
      </w:r>
      <w:proofErr w:type="spellStart"/>
      <w:r>
        <w:rPr>
          <w:rFonts w:cs="Times New Roman"/>
          <w:i/>
          <w:iCs/>
        </w:rPr>
        <w:t>Myrmica</w:t>
      </w:r>
      <w:proofErr w:type="spellEnd"/>
      <w:r>
        <w:rPr>
          <w:rFonts w:cs="Times New Roman"/>
        </w:rPr>
        <w:t xml:space="preserve"> sp. ants are the only hosts of </w:t>
      </w:r>
      <w:r>
        <w:rPr>
          <w:rFonts w:cs="Times New Roman"/>
          <w:i/>
          <w:iCs/>
        </w:rPr>
        <w:t xml:space="preserve">P. </w:t>
      </w:r>
      <w:proofErr w:type="spellStart"/>
      <w:r>
        <w:rPr>
          <w:rFonts w:cs="Times New Roman"/>
          <w:i/>
          <w:iCs/>
        </w:rPr>
        <w:t>alcon</w:t>
      </w:r>
      <w:proofErr w:type="spellEnd"/>
      <w:r>
        <w:rPr>
          <w:rFonts w:cs="Times New Roman"/>
        </w:rPr>
        <w:t xml:space="preserve">, and </w:t>
      </w:r>
      <w:r>
        <w:rPr>
          <w:rFonts w:cs="Times New Roman"/>
          <w:i/>
        </w:rPr>
        <w:t>M. rubra</w:t>
      </w:r>
      <w:r>
        <w:rPr>
          <w:rFonts w:cs="Times New Roman"/>
        </w:rPr>
        <w:t xml:space="preserve"> is considered to be the most common host ant species in Sweden (</w:t>
      </w:r>
      <w:proofErr w:type="spellStart"/>
      <w:r>
        <w:rPr>
          <w:rFonts w:cs="Times New Roman"/>
        </w:rPr>
        <w:t>Elmes</w:t>
      </w:r>
      <w:proofErr w:type="spellEnd"/>
      <w:r>
        <w:rPr>
          <w:rFonts w:cs="Times New Roman"/>
        </w:rPr>
        <w:t xml:space="preserve"> et al. 1994).  </w:t>
      </w:r>
    </w:p>
    <w:p w14:paraId="37FDF201" w14:textId="77777777" w:rsidR="001F5BA7" w:rsidRDefault="00162D36">
      <w:pPr>
        <w:spacing w:line="480" w:lineRule="auto"/>
        <w:rPr>
          <w:rFonts w:cs="Times New Roman"/>
          <w:b/>
        </w:rPr>
      </w:pPr>
      <w:r>
        <w:rPr>
          <w:rFonts w:cs="Times New Roman"/>
          <w:b/>
        </w:rPr>
        <w:lastRenderedPageBreak/>
        <w:t>Data collection</w:t>
      </w:r>
    </w:p>
    <w:p w14:paraId="2439E556" w14:textId="77777777" w:rsidR="001F5BA7" w:rsidRDefault="00162D36">
      <w:pPr>
        <w:spacing w:line="480" w:lineRule="auto"/>
      </w:pPr>
      <w:r>
        <w:rPr>
          <w:rFonts w:cs="Times New Roman"/>
        </w:rPr>
        <w:tab/>
        <w:t xml:space="preserve">Field work was carried out between 9 July and 3 September 2016 in a population of </w:t>
      </w:r>
      <w:r>
        <w:rPr>
          <w:rFonts w:cs="Times New Roman"/>
          <w:i/>
          <w:iCs/>
        </w:rPr>
        <w:t xml:space="preserve">G. </w:t>
      </w:r>
      <w:proofErr w:type="spellStart"/>
      <w:r>
        <w:rPr>
          <w:rFonts w:cs="Times New Roman"/>
          <w:i/>
          <w:iCs/>
        </w:rPr>
        <w:t>pneumonanthe</w:t>
      </w:r>
      <w:proofErr w:type="spellEnd"/>
      <w:r>
        <w:rPr>
          <w:rFonts w:cs="Times New Roman"/>
          <w:iCs/>
        </w:rPr>
        <w:t>,</w:t>
      </w:r>
      <w:r>
        <w:rPr>
          <w:rFonts w:cs="Times New Roman"/>
        </w:rPr>
        <w:t xml:space="preserve"> where the butterfly </w:t>
      </w:r>
      <w:r>
        <w:rPr>
          <w:rFonts w:cs="Times New Roman"/>
          <w:i/>
          <w:iCs/>
        </w:rPr>
        <w:t xml:space="preserve">P. </w:t>
      </w:r>
      <w:proofErr w:type="spellStart"/>
      <w:r>
        <w:rPr>
          <w:rFonts w:cs="Times New Roman"/>
          <w:i/>
          <w:iCs/>
        </w:rPr>
        <w:t>alcon</w:t>
      </w:r>
      <w:proofErr w:type="spellEnd"/>
      <w:r>
        <w:rPr>
          <w:rFonts w:cs="Times New Roman"/>
        </w:rPr>
        <w:t xml:space="preserve"> was present, located in </w:t>
      </w:r>
      <w:proofErr w:type="spellStart"/>
      <w:r>
        <w:rPr>
          <w:rFonts w:cs="Times New Roman"/>
        </w:rPr>
        <w:t>Tånga</w:t>
      </w:r>
      <w:proofErr w:type="spellEnd"/>
      <w:r>
        <w:rPr>
          <w:rFonts w:cs="Times New Roman"/>
        </w:rPr>
        <w:t xml:space="preserve"> </w:t>
      </w:r>
      <w:proofErr w:type="spellStart"/>
      <w:r>
        <w:rPr>
          <w:rFonts w:cs="Times New Roman"/>
        </w:rPr>
        <w:t>Hed</w:t>
      </w:r>
      <w:proofErr w:type="spellEnd"/>
      <w:r>
        <w:rPr>
          <w:rFonts w:cs="Times New Roman"/>
        </w:rPr>
        <w:t xml:space="preserve"> nature reserve (</w:t>
      </w:r>
      <w:proofErr w:type="spellStart"/>
      <w:r>
        <w:rPr>
          <w:rFonts w:cs="Times New Roman"/>
        </w:rPr>
        <w:t>Västra</w:t>
      </w:r>
      <w:proofErr w:type="spellEnd"/>
      <w:r>
        <w:rPr>
          <w:rFonts w:cs="Times New Roman"/>
        </w:rPr>
        <w:t xml:space="preserve"> </w:t>
      </w:r>
      <w:proofErr w:type="spellStart"/>
      <w:r>
        <w:rPr>
          <w:rFonts w:cs="Times New Roman"/>
        </w:rPr>
        <w:t>Götaland</w:t>
      </w:r>
      <w:proofErr w:type="spellEnd"/>
      <w:r>
        <w:rPr>
          <w:rFonts w:cs="Times New Roman"/>
        </w:rPr>
        <w:t xml:space="preserve">, SW Sweden, 58°01'40.0"N 12°49'47.0"E). The study population occupies a fenced </w:t>
      </w:r>
      <w:commentRangeStart w:id="59"/>
      <w:r>
        <w:rPr>
          <w:rFonts w:cs="Times New Roman"/>
        </w:rPr>
        <w:t xml:space="preserve">meadow </w:t>
      </w:r>
      <w:commentRangeEnd w:id="59"/>
      <w:r w:rsidR="008D2F83">
        <w:rPr>
          <w:rStyle w:val="CommentReference"/>
          <w:rFonts w:cs="Mangal"/>
        </w:rPr>
        <w:commentReference w:id="59"/>
      </w:r>
      <w:r>
        <w:rPr>
          <w:rFonts w:cs="Times New Roman"/>
        </w:rPr>
        <w:t>grazed by cattle late in the summer every year. A study plot of 69 m × 45 m was established in the meadow. This plot was subdivided into a grid of 345 3 m × 3 m subplots with corners marked by wooden poles (see Vald</w:t>
      </w:r>
      <w:r>
        <w:t>és and Ehrlén 2019</w:t>
      </w:r>
      <w:r>
        <w:rPr>
          <w:rFonts w:cs="Times New Roman"/>
        </w:rPr>
        <w:t xml:space="preserve">, Fig. 1). In 154 of the subplots that were occupied by </w:t>
      </w:r>
      <w:r>
        <w:rPr>
          <w:rFonts w:cs="Times New Roman"/>
          <w:i/>
        </w:rPr>
        <w:t xml:space="preserve">G. </w:t>
      </w:r>
      <w:proofErr w:type="spellStart"/>
      <w:r>
        <w:rPr>
          <w:rFonts w:cs="Times New Roman"/>
          <w:i/>
        </w:rPr>
        <w:t>pneumonanthe</w:t>
      </w:r>
      <w:proofErr w:type="spellEnd"/>
      <w:r>
        <w:rPr>
          <w:rFonts w:cs="Times New Roman"/>
        </w:rPr>
        <w:t xml:space="preserve">, all reproductive shoots were mapped by recording their coordinates within subplots, and their phenology and the number of eggs of </w:t>
      </w:r>
      <w:r>
        <w:rPr>
          <w:rFonts w:cs="Times New Roman"/>
          <w:i/>
        </w:rPr>
        <w:t xml:space="preserve">P. </w:t>
      </w:r>
      <w:proofErr w:type="spellStart"/>
      <w:r>
        <w:rPr>
          <w:rFonts w:cs="Times New Roman"/>
          <w:i/>
        </w:rPr>
        <w:t>alcon</w:t>
      </w:r>
      <w:proofErr w:type="spellEnd"/>
      <w:r>
        <w:rPr>
          <w:rFonts w:cs="Times New Roman"/>
        </w:rPr>
        <w:t xml:space="preserve"> were recorded once per shoot between 29 July and 5 August (18 additional occupied subplots were not surveyed due to time constraints). Shoots were mapped instead of plant individuals (having one or several shoots) because we judged that individual shoots are the most relevant unit for the butterfly female to assess the food resource quality, and act as the unit of attraction for butterfly females. Phenology of each shoot was recorded as the developmental stage of the most advanced bud, according to six ordinal categories: (1) sepals covering the bud completely, (2) bud becoming visible, (3) bud growing over the sepals, (4) bud turning blue, (5) flower opening, and (6) flower wilting (Vald</w:t>
      </w:r>
      <w:r>
        <w:t>és and Ehrlén 2017, 2018, 2019)</w:t>
      </w:r>
      <w:r>
        <w:rPr>
          <w:rFonts w:cs="Times New Roman"/>
        </w:rPr>
        <w:t>. H</w:t>
      </w:r>
      <w:r>
        <w:t>igher values of this phenology measure indicate a more advanced floral development at the day of recording and thus an earlier flowering phenology</w:t>
      </w:r>
      <w:r>
        <w:rPr>
          <w:rFonts w:cs="Times New Roman"/>
        </w:rPr>
        <w:t xml:space="preserve">, with a one-unit increase roughly corresponding to </w:t>
      </w:r>
      <w:proofErr w:type="gramStart"/>
      <w:r>
        <w:rPr>
          <w:rFonts w:cs="Times New Roman"/>
        </w:rPr>
        <w:t>one week</w:t>
      </w:r>
      <w:proofErr w:type="gramEnd"/>
      <w:r>
        <w:rPr>
          <w:rFonts w:cs="Times New Roman"/>
        </w:rPr>
        <w:t xml:space="preserve"> earlier development (Vald</w:t>
      </w:r>
      <w:r>
        <w:t>és and Ehrlén 2017, 2018, 2019)</w:t>
      </w:r>
      <w:r>
        <w:rPr>
          <w:rFonts w:cs="Times New Roman"/>
        </w:rPr>
        <w:t xml:space="preserve">. </w:t>
      </w:r>
      <w:r>
        <w:t>Eggs were counted on the whole shoot.</w:t>
      </w:r>
    </w:p>
    <w:p w14:paraId="5C1FC6F8" w14:textId="77777777" w:rsidR="001F5BA7" w:rsidRDefault="00162D36">
      <w:pPr>
        <w:spacing w:line="480" w:lineRule="auto"/>
      </w:pPr>
      <w:r>
        <w:rPr>
          <w:rFonts w:cs="Times New Roman"/>
        </w:rPr>
        <w:tab/>
        <w:t xml:space="preserve">Up to five </w:t>
      </w:r>
      <w:r>
        <w:rPr>
          <w:rFonts w:cs="Times New Roman"/>
          <w:i/>
        </w:rPr>
        <w:t xml:space="preserve">G. </w:t>
      </w:r>
      <w:proofErr w:type="spellStart"/>
      <w:r>
        <w:rPr>
          <w:rFonts w:cs="Times New Roman"/>
          <w:i/>
        </w:rPr>
        <w:t>pneumonanthe</w:t>
      </w:r>
      <w:proofErr w:type="spellEnd"/>
      <w:r>
        <w:rPr>
          <w:rFonts w:cs="Times New Roman"/>
        </w:rPr>
        <w:t xml:space="preserve"> shoots belonging to five different plants were permanently marked into each subplot to measure plant reproductive performance. Fewer shoots (1-4) were marked if few than five plants were available in the subplot. In the marked shoots, we recorded number of flowers once per shoot between 29 July and 5 August, and counted the number of intact (i.e. not damaged by the butterfly) and preyed fruits once per shoot between 30 August and 1 </w:t>
      </w:r>
      <w:r>
        <w:rPr>
          <w:rFonts w:cs="Times New Roman"/>
        </w:rPr>
        <w:lastRenderedPageBreak/>
        <w:t xml:space="preserve">September. We also took a sample of one intact and preyed fruit (when available) per shoot. The number of developed seeds in these fruits was then counted in the lab. For each of the marked shoots, we calculated the number of seeds per flower as a measure of plant reproductive performance, as:  </w:t>
      </w:r>
    </w:p>
    <w:p w14:paraId="4A20F0CF" w14:textId="671964A6" w:rsidR="001F5BA7" w:rsidRDefault="00162D36">
      <w:pPr>
        <w:spacing w:line="480" w:lineRule="auto"/>
      </w:pPr>
      <m:oMathPara>
        <m:oMathParaPr>
          <m:jc m:val="left"/>
        </m:oMathParaPr>
        <m:oMath>
          <m:r>
            <w:rPr>
              <w:rFonts w:ascii="Cambria Math" w:hAnsi="Cambria Math"/>
            </w:rPr>
            <m:t>nseedsperflower=</m:t>
          </m:r>
          <m:f>
            <m:fPr>
              <m:ctrlPr>
                <w:rPr>
                  <w:rFonts w:ascii="Cambria Math" w:hAnsi="Cambria Math"/>
                </w:rPr>
              </m:ctrlPr>
            </m:fPr>
            <m:num>
              <m:r>
                <w:ins w:id="60" w:author="Johan Ehrlén" w:date="2021-08-18T09:34:00Z">
                  <w:rPr>
                    <w:rFonts w:ascii="Cambria Math" w:hAnsi="Cambria Math"/>
                  </w:rPr>
                  <m:t>nintactfruits×</m:t>
                </w:ins>
              </m:r>
              <m:r>
                <w:rPr>
                  <w:rFonts w:ascii="Cambria Math" w:hAnsi="Cambria Math"/>
                </w:rPr>
                <m:t>nseedsintactfruit</m:t>
              </m:r>
              <m:r>
                <w:del w:id="61" w:author="Johan Ehrlén" w:date="2021-08-18T09:34:00Z">
                  <w:rPr>
                    <w:rFonts w:ascii="Cambria Math" w:hAnsi="Cambria Math"/>
                  </w:rPr>
                  <m:t>×nintactfruits</m:t>
                </w:del>
              </m:r>
              <m:r>
                <w:rPr>
                  <w:rFonts w:ascii="Cambria Math" w:hAnsi="Cambria Math"/>
                </w:rPr>
                <m:t>+</m:t>
              </m:r>
              <m:r>
                <w:ins w:id="62" w:author="Johan Ehrlén" w:date="2021-08-18T09:34:00Z">
                  <w:rPr>
                    <w:rFonts w:ascii="Cambria Math" w:hAnsi="Cambria Math"/>
                  </w:rPr>
                  <m:t>npreyedfruits</m:t>
                </w:ins>
              </m:r>
              <m:r>
                <w:ins w:id="63" w:author="Johan Ehrlén" w:date="2021-08-18T09:35:00Z">
                  <w:rPr>
                    <w:rFonts w:ascii="Cambria Math" w:hAnsi="Cambria Math"/>
                  </w:rPr>
                  <m:t>×</m:t>
                </w:ins>
              </m:r>
              <m:r>
                <w:rPr>
                  <w:rFonts w:ascii="Cambria Math" w:hAnsi="Cambria Math"/>
                </w:rPr>
                <m:t>nseedspreyedfruit</m:t>
              </m:r>
              <m:r>
                <w:del w:id="64" w:author="Johan Ehrlén" w:date="2021-08-18T09:35:00Z">
                  <w:rPr>
                    <w:rFonts w:ascii="Cambria Math" w:hAnsi="Cambria Math"/>
                  </w:rPr>
                  <m:t>×</m:t>
                </w:del>
              </m:r>
              <m:r>
                <w:del w:id="65" w:author="Johan Ehrlén" w:date="2021-08-18T09:34:00Z">
                  <w:rPr>
                    <w:rFonts w:ascii="Cambria Math" w:hAnsi="Cambria Math"/>
                  </w:rPr>
                  <m:t>npreyedfruits</m:t>
                </w:del>
              </m:r>
            </m:num>
            <m:den>
              <m:r>
                <w:rPr>
                  <w:rFonts w:ascii="Cambria Math" w:hAnsi="Cambria Math"/>
                </w:rPr>
                <m:t>nflowers</m:t>
              </m:r>
            </m:den>
          </m:f>
        </m:oMath>
      </m:oMathPara>
    </w:p>
    <w:p w14:paraId="6CC3116F" w14:textId="77777777" w:rsidR="001F5BA7" w:rsidRDefault="00162D36">
      <w:pPr>
        <w:spacing w:line="480" w:lineRule="auto"/>
      </w:pPr>
      <w:r>
        <w:rPr>
          <w:rFonts w:cs="Times New Roman"/>
        </w:rPr>
        <w:tab/>
        <w:t>The ant community was sampled using sugar baits at each corner of all occupied subplots (a total of 254 points, (Vald</w:t>
      </w:r>
      <w:r>
        <w:t>és and Ehrlén 2019</w:t>
      </w:r>
      <w:r>
        <w:rPr>
          <w:rFonts w:cs="Times New Roman"/>
        </w:rPr>
        <w:t xml:space="preserve">, Fig. 1) at two occasions, 14 July and 3 September. Baits consisted of a sugar cube placed into a 50-ml plastic tube which was left open on the ground in the evening, and collected the next morning. Ants collected were transferred to 70º ethanol and the number of ants of different </w:t>
      </w:r>
      <w:proofErr w:type="spellStart"/>
      <w:r>
        <w:rPr>
          <w:rFonts w:cs="Times New Roman"/>
          <w:i/>
        </w:rPr>
        <w:t>Myrmica</w:t>
      </w:r>
      <w:proofErr w:type="spellEnd"/>
      <w:r>
        <w:rPr>
          <w:rFonts w:cs="Times New Roman"/>
        </w:rPr>
        <w:t xml:space="preserve"> species were then counted in the lab (using </w:t>
      </w:r>
      <w:proofErr w:type="spellStart"/>
      <w:r>
        <w:rPr>
          <w:rFonts w:cs="Times New Roman"/>
        </w:rPr>
        <w:t>Douwes</w:t>
      </w:r>
      <w:proofErr w:type="spellEnd"/>
      <w:r>
        <w:rPr>
          <w:rFonts w:cs="Times New Roman"/>
        </w:rPr>
        <w:t xml:space="preserve"> et al. 2012 for identification). </w:t>
      </w:r>
    </w:p>
    <w:p w14:paraId="1280C02B" w14:textId="4E89A131" w:rsidR="001F5BA7" w:rsidRDefault="00162D36">
      <w:pPr>
        <w:spacing w:line="480" w:lineRule="auto"/>
      </w:pPr>
      <w:r>
        <w:rPr>
          <w:rFonts w:cs="Times New Roman"/>
        </w:rPr>
        <w:tab/>
        <w:t xml:space="preserve">Two microclimatic variables (soil temperature and soil moisture) were recorded at the same 254 points. At each point, an </w:t>
      </w:r>
      <w:proofErr w:type="spellStart"/>
      <w:r>
        <w:rPr>
          <w:rFonts w:cs="Times New Roman"/>
        </w:rPr>
        <w:t>iButton</w:t>
      </w:r>
      <w:proofErr w:type="spellEnd"/>
      <w:r>
        <w:rPr>
          <w:rFonts w:cs="Times New Roman"/>
        </w:rPr>
        <w:t xml:space="preserve"> data logger was buried in the soil at 5 cm depth in mid-July 2016. Data loggers recorded temperature every third hour from 14 July to 2 September. We used this information to calculate the average of daily mean temperatures over the recording period (hereafter, soil temperature). </w:t>
      </w:r>
      <w:commentRangeStart w:id="66"/>
      <w:r>
        <w:rPr>
          <w:rFonts w:cs="Times New Roman"/>
        </w:rPr>
        <w:t>W</w:t>
      </w:r>
      <w:ins w:id="67" w:author="Johan Ehrlén" w:date="2021-08-18T09:35:00Z">
        <w:r w:rsidR="008D2F83">
          <w:rPr>
            <w:rFonts w:cs="Times New Roman"/>
          </w:rPr>
          <w:t xml:space="preserve">hile it is true </w:t>
        </w:r>
      </w:ins>
      <w:del w:id="68" w:author="Johan Ehrlén" w:date="2021-08-18T09:35:00Z">
        <w:r w:rsidDel="008D2F83">
          <w:rPr>
            <w:rFonts w:cs="Times New Roman"/>
          </w:rPr>
          <w:delText xml:space="preserve">e acknowledge </w:delText>
        </w:r>
      </w:del>
      <w:r>
        <w:rPr>
          <w:rFonts w:cs="Times New Roman"/>
        </w:rPr>
        <w:t>that daily mean temperature</w:t>
      </w:r>
      <w:del w:id="69" w:author="Johan Ehrlén" w:date="2021-08-18T09:35:00Z">
        <w:r w:rsidDel="008D2F83">
          <w:rPr>
            <w:rFonts w:cs="Times New Roman"/>
          </w:rPr>
          <w:delText>s</w:delText>
        </w:r>
      </w:del>
      <w:r>
        <w:rPr>
          <w:rFonts w:cs="Times New Roman"/>
        </w:rPr>
        <w:t xml:space="preserve"> in the soil might not </w:t>
      </w:r>
      <w:ins w:id="70" w:author="Johan Ehrlén" w:date="2021-08-18T09:35:00Z">
        <w:r w:rsidR="008D2F83">
          <w:rPr>
            <w:rFonts w:cs="Times New Roman"/>
          </w:rPr>
          <w:t xml:space="preserve">accurately </w:t>
        </w:r>
      </w:ins>
      <w:r>
        <w:rPr>
          <w:rFonts w:cs="Times New Roman"/>
        </w:rPr>
        <w:t>represent the microclimate experienced by the flowers</w:t>
      </w:r>
      <w:del w:id="71" w:author="Johan Ehrlén" w:date="2021-08-18T09:35:00Z">
        <w:r w:rsidDel="008D2F83">
          <w:rPr>
            <w:rFonts w:cs="Times New Roman"/>
          </w:rPr>
          <w:delText xml:space="preserve"> very accurately</w:delText>
        </w:r>
      </w:del>
      <w:del w:id="72" w:author="Johan Ehrlén" w:date="2021-08-18T09:36:00Z">
        <w:r w:rsidDel="008D2F83">
          <w:rPr>
            <w:rFonts w:cs="Times New Roman"/>
          </w:rPr>
          <w:delText>. However</w:delText>
        </w:r>
      </w:del>
      <w:r>
        <w:rPr>
          <w:rFonts w:cs="Times New Roman"/>
        </w:rPr>
        <w:t xml:space="preserve">, this measure </w:t>
      </w:r>
      <w:del w:id="73" w:author="Johan Ehrlén" w:date="2021-08-18T09:36:00Z">
        <w:r w:rsidDel="008D2F83">
          <w:rPr>
            <w:rFonts w:cs="Times New Roman"/>
          </w:rPr>
          <w:delText xml:space="preserve">still </w:delText>
        </w:r>
      </w:del>
      <w:r>
        <w:rPr>
          <w:rFonts w:cs="Times New Roman"/>
        </w:rPr>
        <w:t>integrates temperature conditions over a long time period</w:t>
      </w:r>
      <w:ins w:id="74" w:author="Johan Ehrlén" w:date="2021-08-18T09:36:00Z">
        <w:r w:rsidR="008D2F83">
          <w:rPr>
            <w:rFonts w:cs="Times New Roman"/>
          </w:rPr>
          <w:t>. R</w:t>
        </w:r>
      </w:ins>
      <w:del w:id="75" w:author="Johan Ehrlén" w:date="2021-08-18T09:36:00Z">
        <w:r w:rsidDel="008D2F83">
          <w:rPr>
            <w:rFonts w:cs="Times New Roman"/>
          </w:rPr>
          <w:delText>, and r</w:delText>
        </w:r>
      </w:del>
      <w:r>
        <w:rPr>
          <w:rFonts w:cs="Times New Roman"/>
        </w:rPr>
        <w:t xml:space="preserve">elative differences among plants in soil temperature are </w:t>
      </w:r>
      <w:ins w:id="76" w:author="Johan Ehrlén" w:date="2021-08-18T09:36:00Z">
        <w:r w:rsidR="008D2F83">
          <w:rPr>
            <w:rFonts w:cs="Times New Roman"/>
          </w:rPr>
          <w:t xml:space="preserve">thus </w:t>
        </w:r>
      </w:ins>
      <w:r>
        <w:rPr>
          <w:rFonts w:cs="Times New Roman"/>
        </w:rPr>
        <w:t xml:space="preserve">likely to be similar to relative differences in air temperature. Moreover, soil temperature might be more related to some of the variables representing the plant context (e.g. host ant abundance, plant density, see below) than air temperature. </w:t>
      </w:r>
      <w:commentRangeEnd w:id="66"/>
      <w:r>
        <w:commentReference w:id="66"/>
      </w:r>
      <w:r>
        <w:rPr>
          <w:rFonts w:cs="Times New Roman"/>
        </w:rPr>
        <w:t xml:space="preserve">At the same points, we measured soil moisture (%) with a Theta Probe sensor connected to a HH2 moisture meter (Delta-T Devices, Cambridge, UK) on one occasion (30 July). We chose a date when the conditions were semi-dry (i.e. 5 days after the last rain), in order to get maximum resolution in moisture measurements. </w:t>
      </w:r>
      <w:r>
        <w:rPr>
          <w:rFonts w:cs="Times New Roman"/>
        </w:rPr>
        <w:lastRenderedPageBreak/>
        <w:t xml:space="preserve">Although moisture values might vary a lot from one day to another, </w:t>
      </w:r>
      <w:ins w:id="77" w:author="Johan Ehrlén" w:date="2021-08-18T09:37:00Z">
        <w:r w:rsidR="006E17DA">
          <w:rPr>
            <w:rFonts w:cs="Times New Roman"/>
          </w:rPr>
          <w:t>we expect</w:t>
        </w:r>
      </w:ins>
      <w:del w:id="78" w:author="Johan Ehrlén" w:date="2021-08-18T09:37:00Z">
        <w:r w:rsidDel="006E17DA">
          <w:rPr>
            <w:rFonts w:cs="Times New Roman"/>
          </w:rPr>
          <w:delText>the</w:delText>
        </w:r>
      </w:del>
      <w:r>
        <w:rPr>
          <w:rFonts w:cs="Times New Roman"/>
        </w:rPr>
        <w:t xml:space="preserve"> relative differences </w:t>
      </w:r>
      <w:del w:id="79" w:author="Johan Ehrlén" w:date="2021-08-18T09:37:00Z">
        <w:r w:rsidDel="006E17DA">
          <w:rPr>
            <w:rFonts w:cs="Times New Roman"/>
          </w:rPr>
          <w:delText xml:space="preserve">should </w:delText>
        </w:r>
      </w:del>
      <w:ins w:id="80" w:author="Johan Ehrlén" w:date="2021-08-18T09:37:00Z">
        <w:r w:rsidR="006E17DA">
          <w:rPr>
            <w:rFonts w:cs="Times New Roman"/>
          </w:rPr>
          <w:t>to remain</w:t>
        </w:r>
      </w:ins>
      <w:del w:id="81" w:author="Johan Ehrlén" w:date="2021-08-18T09:37:00Z">
        <w:r w:rsidDel="006E17DA">
          <w:rPr>
            <w:rFonts w:cs="Times New Roman"/>
          </w:rPr>
          <w:delText>be</w:delText>
        </w:r>
      </w:del>
      <w:r>
        <w:rPr>
          <w:rFonts w:cs="Times New Roman"/>
        </w:rPr>
        <w:t xml:space="preserve"> similar</w:t>
      </w:r>
      <w:ins w:id="82" w:author="Johan Ehrlén" w:date="2021-08-18T09:37:00Z">
        <w:r w:rsidR="006E17DA">
          <w:rPr>
            <w:rFonts w:cs="Times New Roman"/>
          </w:rPr>
          <w:t xml:space="preserve"> over the flowering season</w:t>
        </w:r>
      </w:ins>
      <w:del w:id="83" w:author="Johan Ehrlén" w:date="2021-08-18T09:37:00Z">
        <w:r w:rsidDel="006E17DA">
          <w:rPr>
            <w:rFonts w:cs="Times New Roman"/>
          </w:rPr>
          <w:delText>, indepe</w:delText>
        </w:r>
      </w:del>
      <w:del w:id="84" w:author="Johan Ehrlén" w:date="2021-08-18T09:38:00Z">
        <w:r w:rsidDel="006E17DA">
          <w:rPr>
            <w:rFonts w:cs="Times New Roman"/>
          </w:rPr>
          <w:delText>ndently of the date</w:delText>
        </w:r>
      </w:del>
      <w:r>
        <w:rPr>
          <w:rFonts w:cs="Times New Roman"/>
        </w:rPr>
        <w:t xml:space="preserve">. We took three moisture measurements at each point, and calculated the average of the three values (hereafter, soil moisture). </w:t>
      </w:r>
      <w:r>
        <w:rPr>
          <w:rFonts w:cs="Times New Roman"/>
          <w:color w:val="222222"/>
        </w:rPr>
        <w:t xml:space="preserve"> </w:t>
      </w:r>
    </w:p>
    <w:p w14:paraId="7058FA60" w14:textId="77777777" w:rsidR="001F5BA7" w:rsidRDefault="00162D36">
      <w:pPr>
        <w:spacing w:line="480" w:lineRule="auto"/>
        <w:rPr>
          <w:rFonts w:cs="Times New Roman"/>
          <w:b/>
        </w:rPr>
      </w:pPr>
      <w:r>
        <w:rPr>
          <w:rFonts w:cs="Times New Roman"/>
          <w:b/>
        </w:rPr>
        <w:t>Data preparation</w:t>
      </w:r>
    </w:p>
    <w:p w14:paraId="208A1D07" w14:textId="77777777" w:rsidR="001F5BA7" w:rsidRDefault="00162D36">
      <w:pPr>
        <w:spacing w:line="480" w:lineRule="auto"/>
        <w:ind w:firstLine="708"/>
      </w:pPr>
      <w:r>
        <w:rPr>
          <w:rFonts w:cs="Times New Roman"/>
        </w:rPr>
        <w:t xml:space="preserve">Field maps were digitized using a Geographic Information System (GIS) in ArcGIS 10.3.1, where we assigned relative coordinates to each recorded shoot of </w:t>
      </w:r>
      <w:r>
        <w:rPr>
          <w:rFonts w:cs="Times New Roman"/>
          <w:i/>
          <w:iCs/>
        </w:rPr>
        <w:t xml:space="preserve">G. </w:t>
      </w:r>
      <w:proofErr w:type="spellStart"/>
      <w:r>
        <w:rPr>
          <w:rFonts w:cs="Times New Roman"/>
          <w:i/>
          <w:iCs/>
        </w:rPr>
        <w:t>pneumonanthe</w:t>
      </w:r>
      <w:proofErr w:type="spellEnd"/>
      <w:r>
        <w:rPr>
          <w:rFonts w:cs="Times New Roman"/>
        </w:rPr>
        <w:t xml:space="preserve">. We defined a buffer area with a 3-m radius, </w:t>
      </w:r>
      <w:proofErr w:type="spellStart"/>
      <w:r>
        <w:rPr>
          <w:rFonts w:cs="Times New Roman"/>
        </w:rPr>
        <w:t>centered</w:t>
      </w:r>
      <w:proofErr w:type="spellEnd"/>
      <w:r>
        <w:rPr>
          <w:rFonts w:cs="Times New Roman"/>
        </w:rPr>
        <w:t xml:space="preserve"> at each shoot (see Vald</w:t>
      </w:r>
      <w:r>
        <w:t>és and Ehrlén 2019</w:t>
      </w:r>
      <w:r>
        <w:rPr>
          <w:rFonts w:cs="Times New Roman"/>
        </w:rPr>
        <w:t xml:space="preserve">, Fig. 1), and calculated the number of reproductive shoots of </w:t>
      </w:r>
      <w:r>
        <w:rPr>
          <w:rFonts w:cs="Times New Roman"/>
          <w:i/>
          <w:iCs/>
        </w:rPr>
        <w:t xml:space="preserve">G. </w:t>
      </w:r>
      <w:proofErr w:type="spellStart"/>
      <w:r>
        <w:rPr>
          <w:rFonts w:cs="Times New Roman"/>
          <w:i/>
          <w:iCs/>
        </w:rPr>
        <w:t>pneumonanthe</w:t>
      </w:r>
      <w:proofErr w:type="spellEnd"/>
      <w:r>
        <w:rPr>
          <w:rFonts w:cs="Times New Roman"/>
        </w:rPr>
        <w:t xml:space="preserve"> per m</w:t>
      </w:r>
      <w:r>
        <w:rPr>
          <w:rFonts w:cs="Times New Roman"/>
          <w:vertAlign w:val="superscript"/>
        </w:rPr>
        <w:t>2</w:t>
      </w:r>
      <w:r>
        <w:rPr>
          <w:rFonts w:cs="Times New Roman"/>
        </w:rPr>
        <w:t xml:space="preserve"> within this buffer area (hereafter, “</w:t>
      </w:r>
      <w:proofErr w:type="spellStart"/>
      <w:r>
        <w:rPr>
          <w:rFonts w:cs="Times New Roman"/>
        </w:rPr>
        <w:t>neighbor</w:t>
      </w:r>
      <w:proofErr w:type="spellEnd"/>
      <w:r>
        <w:rPr>
          <w:rFonts w:cs="Times New Roman"/>
        </w:rPr>
        <w:t xml:space="preserve"> density”) as well as the mean phenology of these shoots (hereafter, “</w:t>
      </w:r>
      <w:proofErr w:type="spellStart"/>
      <w:r>
        <w:rPr>
          <w:rFonts w:cs="Times New Roman"/>
        </w:rPr>
        <w:t>neighbor</w:t>
      </w:r>
      <w:proofErr w:type="spellEnd"/>
      <w:r>
        <w:rPr>
          <w:rFonts w:cs="Times New Roman"/>
        </w:rPr>
        <w:t xml:space="preserve"> phenology”), excluding in each case the focal shoot. </w:t>
      </w:r>
    </w:p>
    <w:p w14:paraId="6D885B99" w14:textId="77777777" w:rsidR="001F5BA7" w:rsidRDefault="00162D36">
      <w:pPr>
        <w:spacing w:line="480" w:lineRule="auto"/>
      </w:pPr>
      <w:r>
        <w:rPr>
          <w:rFonts w:cs="Times New Roman"/>
        </w:rPr>
        <w:tab/>
        <w:t>The locations of the 254 points where the ant community and microclimatic variables were sampled were also incorporated into the GIS. We used inverse distance weighted interpolation (</w:t>
      </w:r>
      <w:proofErr w:type="spellStart"/>
      <w:r>
        <w:rPr>
          <w:rFonts w:cs="Times New Roman"/>
        </w:rPr>
        <w:t>Pebesma</w:t>
      </w:r>
      <w:proofErr w:type="spellEnd"/>
      <w:r>
        <w:rPr>
          <w:rFonts w:cs="Times New Roman"/>
        </w:rPr>
        <w:t xml:space="preserve"> 2004) based on the values at the sampling points with a maximum distance of 3 m to generate values of </w:t>
      </w:r>
      <w:proofErr w:type="spellStart"/>
      <w:r>
        <w:rPr>
          <w:rFonts w:cs="Times New Roman"/>
          <w:i/>
        </w:rPr>
        <w:t>Myrmica</w:t>
      </w:r>
      <w:proofErr w:type="spellEnd"/>
      <w:r>
        <w:rPr>
          <w:rFonts w:cs="Times New Roman"/>
          <w:i/>
        </w:rPr>
        <w:t xml:space="preserve"> rubra</w:t>
      </w:r>
      <w:r>
        <w:rPr>
          <w:rFonts w:cs="Times New Roman"/>
        </w:rPr>
        <w:t xml:space="preserve"> abundance over the surface of all occupied subplots (see Vald</w:t>
      </w:r>
      <w:r>
        <w:t>és and Ehrlén 2019</w:t>
      </w:r>
      <w:r>
        <w:rPr>
          <w:rFonts w:cs="Times New Roman"/>
        </w:rPr>
        <w:t xml:space="preserve"> for more details on the choice of ant species and maximum distance). From this interpolated surface (see Supporting Information Figure S1 in Vald</w:t>
      </w:r>
      <w:r>
        <w:t>és and Ehrlén 2019)</w:t>
      </w:r>
      <w:r>
        <w:rPr>
          <w:rFonts w:cs="Times New Roman"/>
        </w:rPr>
        <w:t xml:space="preserve">, we extracted values of </w:t>
      </w:r>
      <w:r>
        <w:rPr>
          <w:rFonts w:cs="Times New Roman"/>
          <w:i/>
        </w:rPr>
        <w:t xml:space="preserve">M. rubra </w:t>
      </w:r>
      <w:r>
        <w:rPr>
          <w:rFonts w:cs="Times New Roman"/>
        </w:rPr>
        <w:t xml:space="preserve">abundance for each of the mapped shoots </w:t>
      </w:r>
      <w:r>
        <w:rPr>
          <w:rFonts w:eastAsia="Adobe Garamond Pro" w:cs="Times New Roman"/>
          <w:color w:val="000000"/>
        </w:rPr>
        <w:t xml:space="preserve">(hereafter, “ant abundance”). </w:t>
      </w:r>
    </w:p>
    <w:p w14:paraId="232EF66B" w14:textId="77777777" w:rsidR="001F5BA7" w:rsidRDefault="00162D36">
      <w:pPr>
        <w:spacing w:line="480" w:lineRule="auto"/>
      </w:pPr>
      <w:r>
        <w:rPr>
          <w:rFonts w:cs="Times New Roman"/>
        </w:rPr>
        <w:tab/>
        <w:t>We used an ordinary kriging interpolation (</w:t>
      </w:r>
      <w:proofErr w:type="spellStart"/>
      <w:r>
        <w:rPr>
          <w:rFonts w:cs="Times New Roman"/>
        </w:rPr>
        <w:t>autoKrige</w:t>
      </w:r>
      <w:proofErr w:type="spellEnd"/>
      <w:r>
        <w:rPr>
          <w:rFonts w:cs="Times New Roman"/>
        </w:rPr>
        <w:t xml:space="preserve"> function of the R package </w:t>
      </w:r>
      <w:proofErr w:type="spellStart"/>
      <w:r>
        <w:rPr>
          <w:rFonts w:cs="Times New Roman"/>
        </w:rPr>
        <w:t>automap</w:t>
      </w:r>
      <w:proofErr w:type="spellEnd"/>
      <w:r>
        <w:rPr>
          <w:rFonts w:cs="Times New Roman"/>
        </w:rPr>
        <w:t xml:space="preserve">, </w:t>
      </w:r>
      <w:proofErr w:type="spellStart"/>
      <w:r>
        <w:rPr>
          <w:rFonts w:cs="Times New Roman"/>
        </w:rPr>
        <w:t>Hiemstra</w:t>
      </w:r>
      <w:proofErr w:type="spellEnd"/>
      <w:r>
        <w:rPr>
          <w:rFonts w:cs="Times New Roman"/>
        </w:rPr>
        <w:t xml:space="preserve"> et al. 2009) based on the values of soil temperature and soil moisture at the sampling points to generate values of these two microclimatic variables over the surface of all occupied subplots. This</w:t>
      </w:r>
      <w:r>
        <w:rPr>
          <w:rFonts w:cs="Times New Roman"/>
          <w:color w:val="2D2D2D"/>
        </w:rPr>
        <w:t xml:space="preserve"> method first produces a variogram to describe the spatial autocorrelation between every pair of points. Then, an interpolation model is fitted to this variogram to assign values (with standard errors) over the interpolated surface based on the distance between sampling points and the location at which soil temperature and soil moisture were to be predicted. From these interpolated surfaces, we extracted values of soil temperature and soil moisture for each of the mapped shoots. </w:t>
      </w:r>
    </w:p>
    <w:p w14:paraId="5BB027D5" w14:textId="77777777" w:rsidR="001F5BA7" w:rsidRDefault="00162D36">
      <w:pPr>
        <w:spacing w:line="480" w:lineRule="auto"/>
        <w:rPr>
          <w:rFonts w:cs="Times New Roman"/>
          <w:b/>
        </w:rPr>
      </w:pPr>
      <w:r>
        <w:rPr>
          <w:rFonts w:cs="Times New Roman"/>
          <w:b/>
        </w:rPr>
        <w:lastRenderedPageBreak/>
        <w:t>Statistical analyses</w:t>
      </w:r>
    </w:p>
    <w:p w14:paraId="0FF502BA" w14:textId="77777777" w:rsidR="001F5BA7" w:rsidRDefault="00162D36">
      <w:pPr>
        <w:spacing w:line="480" w:lineRule="auto"/>
      </w:pPr>
      <w:r>
        <w:rPr>
          <w:rFonts w:cs="Times New Roman"/>
        </w:rPr>
        <w:t xml:space="preserve">First, in order to evaluate the overall relationship between reproductive performance of </w:t>
      </w:r>
      <w:r>
        <w:rPr>
          <w:rFonts w:cs="Times New Roman"/>
          <w:i/>
          <w:iCs/>
        </w:rPr>
        <w:t xml:space="preserve">G. </w:t>
      </w:r>
      <w:proofErr w:type="spellStart"/>
      <w:r>
        <w:rPr>
          <w:rFonts w:cs="Times New Roman"/>
          <w:i/>
          <w:iCs/>
        </w:rPr>
        <w:t>pneumonanthe</w:t>
      </w:r>
      <w:proofErr w:type="spellEnd"/>
      <w:r>
        <w:rPr>
          <w:rFonts w:cs="Times New Roman"/>
        </w:rPr>
        <w:t xml:space="preserve"> (measured as the number of seeds per flower) and microclimate, we performed univariate linear regressions of number of seeds per flower against soil temperature and soil moisture. As residual spatial autocorrelation could lead to biased model estimates and invalid statistical inference (</w:t>
      </w:r>
      <w:proofErr w:type="spellStart"/>
      <w:r>
        <w:rPr>
          <w:rFonts w:cs="Times New Roman"/>
        </w:rPr>
        <w:t>Dormann</w:t>
      </w:r>
      <w:proofErr w:type="spellEnd"/>
      <w:r>
        <w:rPr>
          <w:rFonts w:cs="Times New Roman"/>
        </w:rPr>
        <w:t xml:space="preserve"> et al., 2007), we checked for spatial autocorrelation in the residuals of the univariate linear regressions by plotting spatial correlograms and by calculating global Moran's I with a permutation test (1000 random permutations), based on a connectivity matrix of pairwise Euclidean distances among the shoots up to a distance of 30 m. We found significant autocorrelation in the residuals of both univariate linear regressions (global Moran's I = 0.011, p = 0.005 for soil temperature and global Moran's I = 0.013, p = 0.006 for soil moisture, Figure A1). We thus applied Moran's eigenvector mapping (MEM, Dray et al. 2006, </w:t>
      </w:r>
      <w:proofErr w:type="spellStart"/>
      <w:r>
        <w:rPr>
          <w:rFonts w:cs="Times New Roman"/>
        </w:rPr>
        <w:t>Thayn</w:t>
      </w:r>
      <w:proofErr w:type="spellEnd"/>
      <w:r>
        <w:rPr>
          <w:rFonts w:cs="Times New Roman"/>
        </w:rPr>
        <w:t xml:space="preserve"> and </w:t>
      </w:r>
      <w:proofErr w:type="spellStart"/>
      <w:r>
        <w:rPr>
          <w:rFonts w:cs="Times New Roman"/>
        </w:rPr>
        <w:t>Simanis</w:t>
      </w:r>
      <w:proofErr w:type="spellEnd"/>
      <w:r>
        <w:rPr>
          <w:rFonts w:cs="Times New Roman"/>
        </w:rPr>
        <w:t xml:space="preserve"> 2013) to both regressions. MEM translates the spatial arrangement of data points into eigenvectors that capture spatial effects. We then refitted the regressions including, in each case, one eigenvector issued from MEM as spatial predictor, and this removed the residual spatial autocorrelation (global Moran's I = -0.001, p = 0.270 for soil temperature and global Moran's I = -0.002, p = 0.323 for soil moisture, Figure A1). </w:t>
      </w:r>
    </w:p>
    <w:p w14:paraId="45766612" w14:textId="77777777" w:rsidR="001F5BA7" w:rsidRDefault="00162D36">
      <w:pPr>
        <w:spacing w:line="480" w:lineRule="auto"/>
      </w:pPr>
      <w:r>
        <w:rPr>
          <w:rFonts w:cs="Times New Roman"/>
        </w:rPr>
        <w:tab/>
        <w:t xml:space="preserve">Second, in order to decompose the overall relationship into different pathways, we applied piecewise structural equation modelling (piecewise SEM) to assess the relationships between microclimate, plant phenology and context (in terms of host ant presence, density and phenology of </w:t>
      </w:r>
      <w:proofErr w:type="spellStart"/>
      <w:r>
        <w:rPr>
          <w:rFonts w:cs="Times New Roman"/>
        </w:rPr>
        <w:t>neighboring</w:t>
      </w:r>
      <w:proofErr w:type="spellEnd"/>
      <w:r>
        <w:rPr>
          <w:rFonts w:cs="Times New Roman"/>
        </w:rPr>
        <w:t xml:space="preserve"> host plants), occurrence of oviposition by </w:t>
      </w:r>
      <w:r>
        <w:rPr>
          <w:rFonts w:cs="Times New Roman"/>
          <w:i/>
          <w:iCs/>
        </w:rPr>
        <w:t xml:space="preserve">P. </w:t>
      </w:r>
      <w:proofErr w:type="spellStart"/>
      <w:r>
        <w:rPr>
          <w:rFonts w:cs="Times New Roman"/>
          <w:i/>
          <w:iCs/>
        </w:rPr>
        <w:t>alcon</w:t>
      </w:r>
      <w:proofErr w:type="spellEnd"/>
      <w:r>
        <w:rPr>
          <w:rFonts w:cs="Times New Roman"/>
          <w:iCs/>
        </w:rPr>
        <w:t>,</w:t>
      </w:r>
      <w:r>
        <w:rPr>
          <w:rFonts w:cs="Times New Roman"/>
        </w:rPr>
        <w:t xml:space="preserve"> and the </w:t>
      </w:r>
      <w:r>
        <w:rPr>
          <w:rFonts w:eastAsia="Adobe Garamond Pro" w:cs="Times New Roman"/>
          <w:color w:val="000000"/>
        </w:rPr>
        <w:t>number of seeds per flower</w:t>
      </w:r>
      <w:r>
        <w:rPr>
          <w:rFonts w:cs="Times New Roman"/>
        </w:rPr>
        <w:t>. W</w:t>
      </w:r>
      <w:r>
        <w:rPr>
          <w:rFonts w:eastAsia="Adobe Garamond Pro" w:cs="Times New Roman"/>
          <w:color w:val="000000"/>
        </w:rPr>
        <w:t xml:space="preserve">e chose a piecewise approach, rather than the traditional variance-covariance based SEM, because it allows to fit multiple separate linear models with non-normal distributions. In our models, we considered both direct effects of microclimate on number of seeds per flower, indirect effects </w:t>
      </w:r>
      <w:r>
        <w:rPr>
          <w:rFonts w:eastAsia="Adobe Garamond Pro" w:cs="Times New Roman"/>
          <w:color w:val="000000"/>
        </w:rPr>
        <w:lastRenderedPageBreak/>
        <w:t xml:space="preserve">mediated by occurrence of oviposition or plant phenology, and indirect effects mediated by effects of changes in plant phenology and plant context, on occurrence of oviposition.  </w:t>
      </w:r>
    </w:p>
    <w:p w14:paraId="6A36ABD6" w14:textId="7C8BBD25" w:rsidR="001F5BA7" w:rsidRDefault="00162D36">
      <w:pPr>
        <w:spacing w:line="480" w:lineRule="auto"/>
      </w:pPr>
      <w:r>
        <w:rPr>
          <w:rFonts w:cs="Times New Roman"/>
        </w:rPr>
        <w:tab/>
      </w:r>
      <w:r>
        <w:rPr>
          <w:rFonts w:eastAsia="Adobe Garamond Pro" w:cs="Times New Roman"/>
          <w:color w:val="000000"/>
        </w:rPr>
        <w:t xml:space="preserve">The piecewise SEM consisted of six component models: 1) a linear model (LM) with plant phenology as the response variable and soil temperature, soil moisture and their interaction as predictor variables; 2) a generalized linear model (GLM) with a negative binomial error distribution with ant abundance as the response variable and soil temperature, soil moisture and their interaction as predictor variables; 3) a </w:t>
      </w:r>
      <w:commentRangeStart w:id="85"/>
      <w:r>
        <w:rPr>
          <w:rFonts w:eastAsia="Adobe Garamond Pro" w:cs="Times New Roman"/>
          <w:color w:val="000000"/>
        </w:rPr>
        <w:t>LM</w:t>
      </w:r>
      <w:commentRangeEnd w:id="85"/>
      <w:r>
        <w:commentReference w:id="85"/>
      </w:r>
      <w:r>
        <w:rPr>
          <w:rFonts w:eastAsia="Adobe Garamond Pro" w:cs="Times New Roman"/>
          <w:color w:val="000000"/>
        </w:rPr>
        <w:t xml:space="preserve"> with </w:t>
      </w:r>
      <w:commentRangeStart w:id="86"/>
      <w:proofErr w:type="spellStart"/>
      <w:r>
        <w:rPr>
          <w:rFonts w:eastAsia="Adobe Garamond Pro" w:cs="Times New Roman"/>
          <w:color w:val="000000"/>
        </w:rPr>
        <w:t>neighbor</w:t>
      </w:r>
      <w:commentRangeEnd w:id="86"/>
      <w:proofErr w:type="spellEnd"/>
      <w:r>
        <w:commentReference w:id="86"/>
      </w:r>
      <w:r>
        <w:rPr>
          <w:rFonts w:eastAsia="Adobe Garamond Pro" w:cs="Times New Roman"/>
          <w:color w:val="000000"/>
        </w:rPr>
        <w:t xml:space="preserve"> density as the response variable and soil temperature, soil moisture and their interaction as predictor variables; 4) a LM with </w:t>
      </w:r>
      <w:proofErr w:type="spellStart"/>
      <w:r>
        <w:rPr>
          <w:rFonts w:eastAsia="Adobe Garamond Pro" w:cs="Times New Roman"/>
          <w:color w:val="000000"/>
        </w:rPr>
        <w:t>neighbor</w:t>
      </w:r>
      <w:proofErr w:type="spellEnd"/>
      <w:r>
        <w:rPr>
          <w:rFonts w:eastAsia="Adobe Garamond Pro" w:cs="Times New Roman"/>
          <w:color w:val="000000"/>
        </w:rPr>
        <w:t xml:space="preserve"> phenology as the response variable and soil temperature, soil moisture and their interaction as predictor variables; 5) a GLM with a binomial error distribution with a binomial variable “egg occurrence” (being 1 when the shoot had at least one egg, and 0 otherwise) as the response variable and plant phenology, ant abundance, the interaction plant phenology </w:t>
      </w:r>
      <w:r>
        <w:rPr>
          <w:rFonts w:ascii="Symbol" w:eastAsia="Symbol" w:hAnsi="Symbol" w:cs="Symbol"/>
          <w:color w:val="000000"/>
        </w:rPr>
        <w:t></w:t>
      </w:r>
      <w:r>
        <w:rPr>
          <w:rFonts w:eastAsia="Adobe Garamond Pro" w:cs="Times New Roman"/>
          <w:color w:val="000000"/>
        </w:rPr>
        <w:t xml:space="preserve"> ant abundance, </w:t>
      </w:r>
      <w:proofErr w:type="spellStart"/>
      <w:r>
        <w:rPr>
          <w:rFonts w:eastAsia="Adobe Garamond Pro" w:cs="Times New Roman"/>
          <w:color w:val="000000"/>
        </w:rPr>
        <w:t>neighbor</w:t>
      </w:r>
      <w:proofErr w:type="spellEnd"/>
      <w:r>
        <w:rPr>
          <w:rFonts w:eastAsia="Adobe Garamond Pro" w:cs="Times New Roman"/>
          <w:color w:val="000000"/>
        </w:rPr>
        <w:t xml:space="preserve"> density, </w:t>
      </w:r>
      <w:proofErr w:type="spellStart"/>
      <w:r>
        <w:rPr>
          <w:rFonts w:eastAsia="Adobe Garamond Pro" w:cs="Times New Roman"/>
          <w:color w:val="000000"/>
        </w:rPr>
        <w:t>neighbor</w:t>
      </w:r>
      <w:proofErr w:type="spellEnd"/>
      <w:r>
        <w:rPr>
          <w:rFonts w:eastAsia="Adobe Garamond Pro" w:cs="Times New Roman"/>
          <w:color w:val="000000"/>
        </w:rPr>
        <w:t xml:space="preserve"> phenology, the interaction </w:t>
      </w:r>
      <w:proofErr w:type="spellStart"/>
      <w:r>
        <w:rPr>
          <w:rFonts w:eastAsia="Adobe Garamond Pro" w:cs="Times New Roman"/>
          <w:color w:val="000000"/>
        </w:rPr>
        <w:t>neighbor</w:t>
      </w:r>
      <w:proofErr w:type="spellEnd"/>
      <w:r>
        <w:rPr>
          <w:rFonts w:eastAsia="Adobe Garamond Pro" w:cs="Times New Roman"/>
          <w:color w:val="000000"/>
        </w:rPr>
        <w:t xml:space="preserve"> density </w:t>
      </w:r>
      <w:r>
        <w:rPr>
          <w:rFonts w:ascii="Symbol" w:eastAsia="Symbol" w:hAnsi="Symbol" w:cs="Symbol"/>
          <w:color w:val="000000"/>
        </w:rPr>
        <w:t></w:t>
      </w:r>
      <w:r>
        <w:rPr>
          <w:rFonts w:eastAsia="Adobe Garamond Pro" w:cs="Times New Roman"/>
          <w:color w:val="000000"/>
        </w:rPr>
        <w:t xml:space="preserve"> </w:t>
      </w:r>
      <w:proofErr w:type="spellStart"/>
      <w:r>
        <w:rPr>
          <w:rFonts w:eastAsia="Adobe Garamond Pro" w:cs="Times New Roman"/>
          <w:color w:val="000000"/>
        </w:rPr>
        <w:t>neighbor</w:t>
      </w:r>
      <w:proofErr w:type="spellEnd"/>
      <w:r>
        <w:rPr>
          <w:rFonts w:eastAsia="Adobe Garamond Pro" w:cs="Times New Roman"/>
          <w:color w:val="000000"/>
        </w:rPr>
        <w:t xml:space="preserve"> phenology, soil temperature, soil moisture and their interaction as predictor variables; and 6) a LM with the number of seeds per flower as the response variable and plant phenology, egg occurrence, soil temperature, soil moisture and their interaction as predictor variables. We used a LM for plant phenology, and thus treated phenology as a numeric variable rather than an ordinal variable, because a one-unit increase in phenology roughly corresponds to </w:t>
      </w:r>
      <w:proofErr w:type="gramStart"/>
      <w:r>
        <w:rPr>
          <w:rFonts w:eastAsia="Adobe Garamond Pro" w:cs="Times New Roman"/>
          <w:color w:val="000000"/>
        </w:rPr>
        <w:t>one week</w:t>
      </w:r>
      <w:proofErr w:type="gramEnd"/>
      <w:r>
        <w:rPr>
          <w:rFonts w:eastAsia="Adobe Garamond Pro" w:cs="Times New Roman"/>
          <w:color w:val="000000"/>
        </w:rPr>
        <w:t xml:space="preserve"> earlier development. We also used a LM for </w:t>
      </w:r>
      <w:proofErr w:type="spellStart"/>
      <w:r>
        <w:rPr>
          <w:rFonts w:eastAsia="Adobe Garamond Pro" w:cs="Times New Roman"/>
          <w:color w:val="000000"/>
        </w:rPr>
        <w:t>neighbor</w:t>
      </w:r>
      <w:proofErr w:type="spellEnd"/>
      <w:r>
        <w:rPr>
          <w:rFonts w:eastAsia="Adobe Garamond Pro" w:cs="Times New Roman"/>
          <w:color w:val="000000"/>
        </w:rPr>
        <w:t xml:space="preserve"> phenology because it could take any values between 1 and 6. We use egg occurrence as a variable accounting for the existence of an interaction between the butterfly and the plant, but not as a measure of presence or absence of predation, as some shoots with eggs might finally not suffer from seed predation (e.g. if eggs do not hatch). </w:t>
      </w:r>
      <w:del w:id="87" w:author="Johan Ehrlén" w:date="2021-08-18T09:38:00Z">
        <w:r w:rsidDel="006E17DA">
          <w:rPr>
            <w:rFonts w:eastAsia="Adobe Garamond Pro" w:cs="Times New Roman"/>
            <w:color w:val="000000"/>
          </w:rPr>
          <w:delText>In this sense, we can</w:delText>
        </w:r>
      </w:del>
      <w:ins w:id="88" w:author="Johan Ehrlén" w:date="2021-08-18T09:38:00Z">
        <w:r w:rsidR="006E17DA">
          <w:rPr>
            <w:rFonts w:eastAsia="Adobe Garamond Pro" w:cs="Times New Roman"/>
            <w:color w:val="000000"/>
          </w:rPr>
          <w:t>O</w:t>
        </w:r>
      </w:ins>
      <w:ins w:id="89" w:author="Johan Ehrlén" w:date="2021-08-18T09:39:00Z">
        <w:r w:rsidR="006E17DA">
          <w:rPr>
            <w:rFonts w:eastAsia="Adobe Garamond Pro" w:cs="Times New Roman"/>
            <w:color w:val="000000"/>
          </w:rPr>
          <w:t>ne might thus</w:t>
        </w:r>
      </w:ins>
      <w:r>
        <w:rPr>
          <w:rFonts w:eastAsia="Adobe Garamond Pro" w:cs="Times New Roman"/>
          <w:color w:val="000000"/>
        </w:rPr>
        <w:t xml:space="preserve"> argue that the presence of eggs is a better estimate of the intensity of the butterfly-plant interaction, while seed predation is more of an estimate of effects on plant fitness. For the model of egg occurrence, we included</w:t>
      </w:r>
      <w:r>
        <w:t xml:space="preserve"> only interactions that were biologically plausible based on our knowledge of the study system and on previous evidence (Valdés and Ehrlén </w:t>
      </w:r>
      <w:r>
        <w:lastRenderedPageBreak/>
        <w:t xml:space="preserve">2019). In all component models, we </w:t>
      </w:r>
      <w:r>
        <w:rPr>
          <w:rFonts w:eastAsia="Adobe Garamond Pro" w:cs="Times New Roman"/>
          <w:color w:val="000000"/>
        </w:rPr>
        <w:t xml:space="preserve">considered the possibility of interactive effects of both microclimatic variables by testing for effects of the interaction soil temperature </w:t>
      </w:r>
      <w:r>
        <w:rPr>
          <w:rFonts w:ascii="Symbol" w:eastAsia="Symbol" w:hAnsi="Symbol" w:cs="Symbol"/>
          <w:color w:val="000000"/>
        </w:rPr>
        <w:t></w:t>
      </w:r>
      <w:r>
        <w:rPr>
          <w:rFonts w:eastAsia="Adobe Garamond Pro" w:cs="Times New Roman"/>
          <w:color w:val="000000"/>
        </w:rPr>
        <w:t xml:space="preserve"> soil moisture, but removed the interaction term when it was not significant to allow for simpler models.</w:t>
      </w:r>
    </w:p>
    <w:p w14:paraId="4E6B0EC7" w14:textId="77777777" w:rsidR="001F5BA7" w:rsidRDefault="00162D36">
      <w:pPr>
        <w:spacing w:line="480" w:lineRule="auto"/>
      </w:pPr>
      <w:r>
        <w:rPr>
          <w:rFonts w:eastAsia="Adobe Garamond Pro" w:cs="Times New Roman"/>
          <w:color w:val="000000"/>
        </w:rPr>
        <w:tab/>
        <w:t xml:space="preserve">Overall fit of the model was assessed using Shipley’s test of direct separation (d-separation, Shipley </w:t>
      </w:r>
      <w:r>
        <w:t>2009),</w:t>
      </w:r>
      <w:r>
        <w:rPr>
          <w:rFonts w:eastAsia="Adobe Garamond Pro" w:cs="Times New Roman"/>
          <w:color w:val="000000"/>
        </w:rPr>
        <w:t xml:space="preserve"> which evaluates the probability that none of the paths missing from the hypothesized causal network contain useful information. This test yields the Fisher’s C statistic that is </w:t>
      </w:r>
      <w:r>
        <w:rPr>
          <w:rFonts w:eastAsia="STIXGeneral" w:cs="Times New Roman"/>
          <w:color w:val="000000"/>
        </w:rPr>
        <w:t>χ</w:t>
      </w:r>
      <w:r>
        <w:rPr>
          <w:rStyle w:val="A7"/>
          <w:rFonts w:cs="Times New Roman"/>
          <w:sz w:val="24"/>
          <w:szCs w:val="24"/>
          <w:vertAlign w:val="superscript"/>
        </w:rPr>
        <w:t>2</w:t>
      </w:r>
      <w:r>
        <w:rPr>
          <w:rFonts w:eastAsia="Adobe Garamond Pro" w:cs="Times New Roman"/>
          <w:color w:val="000000"/>
        </w:rPr>
        <w:t xml:space="preserve">-distributed. A </w:t>
      </w:r>
      <w:r>
        <w:rPr>
          <w:rFonts w:eastAsia="STIXGeneral" w:cs="Times New Roman"/>
          <w:color w:val="000000"/>
        </w:rPr>
        <w:t>χ</w:t>
      </w:r>
      <w:r>
        <w:rPr>
          <w:rStyle w:val="A7"/>
          <w:rFonts w:cs="Times New Roman"/>
          <w:sz w:val="24"/>
          <w:szCs w:val="24"/>
          <w:vertAlign w:val="superscript"/>
        </w:rPr>
        <w:t>2</w:t>
      </w:r>
      <w:r>
        <w:rPr>
          <w:rFonts w:eastAsia="Adobe Garamond Pro" w:cs="Times New Roman"/>
          <w:color w:val="000000"/>
        </w:rPr>
        <w:t xml:space="preserve">-value of Fisher’s C below the significance level (p &lt; 0.05) indicates that the model is inconsistent with the data, and should be rejected. </w:t>
      </w:r>
      <w:r>
        <w:rPr>
          <w:rFonts w:cs="Times New Roman"/>
        </w:rPr>
        <w:t>The</w:t>
      </w:r>
      <w:r>
        <w:rPr>
          <w:rFonts w:eastAsia="Adobe Garamond Pro" w:cs="Times New Roman"/>
          <w:color w:val="000000"/>
        </w:rPr>
        <w:t xml:space="preserve"> test of direct separation suggested several missing paths between variables. We modelled these paths as correlated errors, as we were uncertain regarding the direction of any potential underlying causal relationships between them (see Table A1). </w:t>
      </w:r>
      <w:commentRangeStart w:id="90"/>
      <w:r>
        <w:rPr>
          <w:rFonts w:eastAsia="Adobe Garamond Pro" w:cs="Times New Roman"/>
          <w:color w:val="000000"/>
        </w:rPr>
        <w:t xml:space="preserve">Finally, obtaining standardized coefficients for component model 2) was not possible because of transformation via the link function of the GLM. Therefore, we repeated the piecewise SEM using a LM for component model 2) in order to obtain standardized coefficients for this model. </w:t>
      </w:r>
      <w:commentRangeEnd w:id="90"/>
      <w:r>
        <w:commentReference w:id="90"/>
      </w:r>
    </w:p>
    <w:p w14:paraId="7C22C08E" w14:textId="77777777" w:rsidR="001F5BA7" w:rsidRDefault="00162D36">
      <w:pPr>
        <w:spacing w:line="480" w:lineRule="auto"/>
      </w:pPr>
      <w:r>
        <w:rPr>
          <w:rFonts w:eastAsia="Adobe Garamond Pro" w:cs="Times New Roman"/>
          <w:color w:val="000000"/>
        </w:rPr>
        <w:tab/>
        <w:t xml:space="preserve">We checked for spatial autocorrelation in the residuals of </w:t>
      </w:r>
      <w:r>
        <w:rPr>
          <w:rFonts w:cs="Times New Roman"/>
        </w:rPr>
        <w:t xml:space="preserve">the six component models of the SEM as explained previously. </w:t>
      </w:r>
      <w:r>
        <w:rPr>
          <w:rFonts w:eastAsia="Adobe Garamond Pro" w:cs="Times New Roman"/>
          <w:color w:val="000000"/>
        </w:rPr>
        <w:t xml:space="preserve">We found significant autocorrelation in the residuals of component models 1-5 (Figure A2), and </w:t>
      </w:r>
      <w:r>
        <w:rPr>
          <w:rFonts w:cs="Times New Roman"/>
        </w:rPr>
        <w:t>thus</w:t>
      </w:r>
      <w:r>
        <w:rPr>
          <w:rFonts w:eastAsia="Adobe Garamond Pro" w:cs="Times New Roman"/>
          <w:color w:val="000000"/>
        </w:rPr>
        <w:t xml:space="preserve"> applied MEM to these models. Each of the models was then refitted including, in each case, one or several (up to five) eigenvectors issued from MEM as spatial predictors, and this removed the residual spatial autocorrelation (global Moran's I was non-significant for all models, Figure A2).</w:t>
      </w:r>
    </w:p>
    <w:p w14:paraId="5C4206BD" w14:textId="77777777" w:rsidR="001F5BA7" w:rsidRDefault="00162D36">
      <w:pPr>
        <w:spacing w:line="480" w:lineRule="auto"/>
      </w:pPr>
      <w:r>
        <w:rPr>
          <w:rFonts w:eastAsia="Adobe Garamond Pro" w:cs="Times New Roman"/>
          <w:color w:val="000000"/>
        </w:rPr>
        <w:tab/>
        <w:t xml:space="preserve">Statistical analyses were carried out in R version </w:t>
      </w:r>
      <w:r>
        <w:rPr>
          <w:rFonts w:eastAsia="Adobe Garamond Pro" w:cs="Calibri"/>
          <w:color w:val="000000"/>
        </w:rPr>
        <w:t>4.1.0</w:t>
      </w:r>
      <w:r>
        <w:rPr>
          <w:rFonts w:eastAsia="Adobe Garamond Pro" w:cs="Times New Roman"/>
          <w:color w:val="000000"/>
        </w:rPr>
        <w:t xml:space="preserve"> (R Core Team 2021) using (apart from the above mentioned) the packages MASS </w:t>
      </w:r>
      <w:r>
        <w:rPr>
          <w:rFonts w:cs="Times New Roman"/>
        </w:rPr>
        <w:t xml:space="preserve">(Venables and Ripley 2002), </w:t>
      </w:r>
      <w:proofErr w:type="spellStart"/>
      <w:r>
        <w:rPr>
          <w:rFonts w:cs="Times New Roman"/>
        </w:rPr>
        <w:t>spdep</w:t>
      </w:r>
      <w:proofErr w:type="spellEnd"/>
      <w:r>
        <w:rPr>
          <w:rFonts w:cs="Times New Roman"/>
        </w:rPr>
        <w:t xml:space="preserve"> (</w:t>
      </w:r>
      <w:proofErr w:type="spellStart"/>
      <w:r>
        <w:rPr>
          <w:rFonts w:cs="Times New Roman"/>
        </w:rPr>
        <w:t>Bivand</w:t>
      </w:r>
      <w:proofErr w:type="spellEnd"/>
      <w:r>
        <w:rPr>
          <w:rFonts w:cs="Times New Roman"/>
        </w:rPr>
        <w:t xml:space="preserve"> et al. 2013), </w:t>
      </w:r>
      <w:proofErr w:type="spellStart"/>
      <w:r>
        <w:rPr>
          <w:rFonts w:cs="Times New Roman"/>
        </w:rPr>
        <w:t>adespatial</w:t>
      </w:r>
      <w:proofErr w:type="spellEnd"/>
      <w:r>
        <w:rPr>
          <w:rFonts w:eastAsia="Adobe Garamond Pro" w:cs="Times New Roman"/>
          <w:color w:val="000000"/>
        </w:rPr>
        <w:t xml:space="preserve"> (Dray et al. 2021) and </w:t>
      </w:r>
      <w:proofErr w:type="spellStart"/>
      <w:r>
        <w:rPr>
          <w:rFonts w:eastAsia="Adobe Garamond Pro" w:cs="Times New Roman"/>
          <w:color w:val="000000"/>
        </w:rPr>
        <w:t>piecewiseSEM</w:t>
      </w:r>
      <w:proofErr w:type="spellEnd"/>
      <w:r>
        <w:rPr>
          <w:rFonts w:eastAsia="Adobe Garamond Pro" w:cs="Times New Roman"/>
          <w:color w:val="000000"/>
        </w:rPr>
        <w:t xml:space="preserve"> </w:t>
      </w:r>
      <w:r>
        <w:rPr>
          <w:rFonts w:cs="Times New Roman"/>
        </w:rPr>
        <w:t>(</w:t>
      </w:r>
      <w:proofErr w:type="spellStart"/>
      <w:r>
        <w:rPr>
          <w:rFonts w:cs="Times New Roman"/>
        </w:rPr>
        <w:t>Lefcheck</w:t>
      </w:r>
      <w:proofErr w:type="spellEnd"/>
      <w:r>
        <w:rPr>
          <w:rFonts w:cs="Times New Roman"/>
        </w:rPr>
        <w:t xml:space="preserve"> 2016)</w:t>
      </w:r>
      <w:r>
        <w:t>.</w:t>
      </w:r>
      <w:r>
        <w:rPr>
          <w:rFonts w:cs="Times New Roman"/>
        </w:rPr>
        <w:tab/>
      </w:r>
    </w:p>
    <w:p w14:paraId="6C0963F0" w14:textId="77777777" w:rsidR="001F5BA7" w:rsidRDefault="001F5BA7">
      <w:pPr>
        <w:spacing w:line="480" w:lineRule="auto"/>
        <w:rPr>
          <w:rFonts w:cs="Times New Roman"/>
        </w:rPr>
      </w:pPr>
    </w:p>
    <w:p w14:paraId="3F4BE1E1" w14:textId="77777777" w:rsidR="001F5BA7" w:rsidRDefault="00162D36">
      <w:pPr>
        <w:spacing w:line="480" w:lineRule="auto"/>
        <w:rPr>
          <w:rFonts w:cs="Times New Roman"/>
        </w:rPr>
      </w:pPr>
      <w:r>
        <w:rPr>
          <w:rFonts w:cs="Times New Roman"/>
        </w:rPr>
        <w:t>RESULTS</w:t>
      </w:r>
    </w:p>
    <w:p w14:paraId="5D253999" w14:textId="77E6AAF0" w:rsidR="001F5BA7" w:rsidRDefault="00162D36">
      <w:pPr>
        <w:spacing w:line="480" w:lineRule="auto"/>
      </w:pPr>
      <w:r>
        <w:rPr>
          <w:rFonts w:cs="Times New Roman"/>
        </w:rPr>
        <w:lastRenderedPageBreak/>
        <w:t xml:space="preserve">There was considerable variation </w:t>
      </w:r>
      <w:ins w:id="91" w:author="Johan Ehrlén" w:date="2021-08-18T09:40:00Z">
        <w:r w:rsidR="006E17DA">
          <w:rPr>
            <w:rFonts w:cs="Times New Roman"/>
          </w:rPr>
          <w:t xml:space="preserve">among </w:t>
        </w:r>
        <w:r w:rsidR="006E17DA">
          <w:rPr>
            <w:rFonts w:cs="Times New Roman"/>
            <w:i/>
            <w:iCs/>
          </w:rPr>
          <w:t xml:space="preserve">G. </w:t>
        </w:r>
        <w:proofErr w:type="spellStart"/>
        <w:r w:rsidR="006E17DA">
          <w:rPr>
            <w:rFonts w:cs="Times New Roman"/>
            <w:i/>
            <w:iCs/>
          </w:rPr>
          <w:t>pneumonanthe</w:t>
        </w:r>
        <w:proofErr w:type="spellEnd"/>
        <w:r w:rsidR="006E17DA">
          <w:rPr>
            <w:rFonts w:cs="Times New Roman"/>
          </w:rPr>
          <w:t xml:space="preserve"> plants </w:t>
        </w:r>
      </w:ins>
      <w:del w:id="92" w:author="Johan Ehrlén" w:date="2021-08-18T09:40:00Z">
        <w:r w:rsidDel="006E17DA">
          <w:rPr>
            <w:rFonts w:cs="Times New Roman"/>
          </w:rPr>
          <w:delText xml:space="preserve">in </w:delText>
        </w:r>
      </w:del>
      <w:ins w:id="93" w:author="Johan Ehrlén" w:date="2021-08-18T09:40:00Z">
        <w:r w:rsidR="006E17DA">
          <w:rPr>
            <w:rFonts w:cs="Times New Roman"/>
          </w:rPr>
          <w:t xml:space="preserve">regarding </w:t>
        </w:r>
      </w:ins>
      <w:ins w:id="94" w:author="Johan Ehrlén" w:date="2021-08-18T09:39:00Z">
        <w:r w:rsidR="006E17DA">
          <w:rPr>
            <w:rFonts w:cs="Times New Roman"/>
          </w:rPr>
          <w:t xml:space="preserve">the </w:t>
        </w:r>
      </w:ins>
      <w:r>
        <w:rPr>
          <w:rFonts w:cs="Times New Roman"/>
        </w:rPr>
        <w:t xml:space="preserve">microclimate </w:t>
      </w:r>
      <w:ins w:id="95" w:author="Johan Ehrlén" w:date="2021-08-18T09:40:00Z">
        <w:r w:rsidR="006E17DA">
          <w:rPr>
            <w:rFonts w:cs="Times New Roman"/>
          </w:rPr>
          <w:t>conditions experienced</w:t>
        </w:r>
      </w:ins>
      <w:del w:id="96" w:author="Johan Ehrlén" w:date="2021-08-18T09:40:00Z">
        <w:r w:rsidDel="006E17DA">
          <w:rPr>
            <w:rFonts w:cs="Times New Roman"/>
          </w:rPr>
          <w:delText xml:space="preserve">among </w:delText>
        </w:r>
        <w:r w:rsidDel="006E17DA">
          <w:rPr>
            <w:rFonts w:cs="Times New Roman"/>
            <w:i/>
            <w:iCs/>
          </w:rPr>
          <w:delText>G. pneumonanthe</w:delText>
        </w:r>
        <w:r w:rsidDel="006E17DA">
          <w:rPr>
            <w:rFonts w:cs="Times New Roman"/>
          </w:rPr>
          <w:delText xml:space="preserve"> plants:</w:delText>
        </w:r>
      </w:del>
      <w:ins w:id="97" w:author="Johan Ehrlén" w:date="2021-08-18T09:40:00Z">
        <w:r w:rsidR="006E17DA">
          <w:rPr>
            <w:rFonts w:cs="Times New Roman"/>
          </w:rPr>
          <w:t>;</w:t>
        </w:r>
      </w:ins>
      <w:r>
        <w:rPr>
          <w:rFonts w:cs="Times New Roman"/>
        </w:rPr>
        <w:t xml:space="preserve"> soil temperature ranged from 14.7 to 17.2 ºC </w:t>
      </w:r>
      <w:ins w:id="98" w:author="Johan Ehrlén" w:date="2021-08-18T09:40:00Z">
        <w:r w:rsidR="006E17DA">
          <w:rPr>
            <w:rFonts w:cs="Times New Roman"/>
          </w:rPr>
          <w:t>(</w:t>
        </w:r>
      </w:ins>
      <w:del w:id="99" w:author="Johan Ehrlén" w:date="2021-08-18T09:40:00Z">
        <w:r w:rsidDel="006E17DA">
          <w:rPr>
            <w:rFonts w:cs="Times New Roman"/>
          </w:rPr>
          <w:delText>with a</w:delText>
        </w:r>
      </w:del>
      <w:del w:id="100" w:author="Johan Ehrlén" w:date="2021-08-18T09:41:00Z">
        <w:r w:rsidDel="006E17DA">
          <w:rPr>
            <w:rFonts w:cs="Times New Roman"/>
          </w:rPr>
          <w:delText xml:space="preserve"> </w:delText>
        </w:r>
      </w:del>
      <w:r>
        <w:rPr>
          <w:rFonts w:cs="Times New Roman"/>
        </w:rPr>
        <w:t xml:space="preserve">mean </w:t>
      </w:r>
      <w:ins w:id="101" w:author="Johan Ehrlén" w:date="2021-08-18T09:41:00Z">
        <w:r w:rsidR="006E17DA">
          <w:rPr>
            <w:rFonts w:cs="Times New Roman"/>
          </w:rPr>
          <w:t>± SD =</w:t>
        </w:r>
      </w:ins>
      <w:del w:id="102" w:author="Johan Ehrlén" w:date="2021-08-18T09:41:00Z">
        <w:r w:rsidDel="006E17DA">
          <w:rPr>
            <w:rFonts w:cs="Times New Roman"/>
          </w:rPr>
          <w:delText>of</w:delText>
        </w:r>
      </w:del>
      <w:r>
        <w:rPr>
          <w:rFonts w:cs="Times New Roman"/>
        </w:rPr>
        <w:t xml:space="preserve"> 16.2 </w:t>
      </w:r>
      <w:ins w:id="103" w:author="Johan Ehrlén" w:date="2021-08-18T09:41:00Z">
        <w:r w:rsidR="006E17DA">
          <w:rPr>
            <w:rFonts w:cs="Times New Roman"/>
          </w:rPr>
          <w:t xml:space="preserve">± 0.5 </w:t>
        </w:r>
      </w:ins>
      <w:r>
        <w:rPr>
          <w:rFonts w:cs="Times New Roman"/>
        </w:rPr>
        <w:t>ºC</w:t>
      </w:r>
      <w:del w:id="104" w:author="Johan Ehrlén" w:date="2021-08-18T09:42:00Z">
        <w:r w:rsidDel="006E17DA">
          <w:rPr>
            <w:rFonts w:cs="Times New Roman"/>
          </w:rPr>
          <w:delText xml:space="preserve"> and standard deviation of 0.46</w:delText>
        </w:r>
      </w:del>
      <w:ins w:id="105" w:author="Johan Ehrlén" w:date="2021-08-18T09:42:00Z">
        <w:r w:rsidR="006E17DA">
          <w:rPr>
            <w:rFonts w:cs="Times New Roman"/>
          </w:rPr>
          <w:t>)</w:t>
        </w:r>
      </w:ins>
      <w:r>
        <w:rPr>
          <w:rFonts w:cs="Times New Roman"/>
        </w:rPr>
        <w:t xml:space="preserve">, and soil moisture ranged from 35.4 to 80.4 % </w:t>
      </w:r>
      <w:ins w:id="106" w:author="Johan Ehrlén" w:date="2021-08-18T09:42:00Z">
        <w:r w:rsidR="006E17DA">
          <w:rPr>
            <w:rFonts w:cs="Times New Roman"/>
          </w:rPr>
          <w:t>(</w:t>
        </w:r>
        <w:r w:rsidR="006E17DA" w:rsidRPr="006E17DA">
          <w:rPr>
            <w:rFonts w:cs="Times New Roman"/>
          </w:rPr>
          <w:t xml:space="preserve">mean ± SD = </w:t>
        </w:r>
      </w:ins>
      <w:del w:id="107" w:author="Johan Ehrlén" w:date="2021-08-18T09:42:00Z">
        <w:r w:rsidDel="006E17DA">
          <w:rPr>
            <w:rFonts w:cs="Times New Roman"/>
          </w:rPr>
          <w:delText xml:space="preserve">with a mean of </w:delText>
        </w:r>
      </w:del>
      <w:r>
        <w:rPr>
          <w:rFonts w:cs="Times New Roman"/>
        </w:rPr>
        <w:t>66.1</w:t>
      </w:r>
      <w:ins w:id="108" w:author="Johan Ehrlén" w:date="2021-08-18T09:42:00Z">
        <w:r w:rsidR="006E17DA">
          <w:rPr>
            <w:rFonts w:cs="Times New Roman"/>
          </w:rPr>
          <w:t xml:space="preserve"> </w:t>
        </w:r>
        <w:r w:rsidR="006E17DA" w:rsidRPr="006E17DA">
          <w:rPr>
            <w:rFonts w:cs="Times New Roman"/>
          </w:rPr>
          <w:t>±</w:t>
        </w:r>
      </w:ins>
      <w:r>
        <w:rPr>
          <w:rFonts w:cs="Times New Roman"/>
        </w:rPr>
        <w:t xml:space="preserve"> </w:t>
      </w:r>
      <w:ins w:id="109" w:author="Johan Ehrlén" w:date="2021-08-18T09:42:00Z">
        <w:r w:rsidR="006E17DA">
          <w:rPr>
            <w:rFonts w:cs="Times New Roman"/>
          </w:rPr>
          <w:t>10.</w:t>
        </w:r>
      </w:ins>
      <w:ins w:id="110" w:author="Johan Ehrlén" w:date="2021-08-18T09:43:00Z">
        <w:r w:rsidR="006E17DA">
          <w:rPr>
            <w:rFonts w:cs="Times New Roman"/>
          </w:rPr>
          <w:t>8</w:t>
        </w:r>
      </w:ins>
      <w:ins w:id="111" w:author="Johan Ehrlén" w:date="2021-08-18T09:42:00Z">
        <w:r w:rsidR="006E17DA">
          <w:rPr>
            <w:rFonts w:cs="Times New Roman"/>
          </w:rPr>
          <w:t xml:space="preserve"> </w:t>
        </w:r>
      </w:ins>
      <w:r>
        <w:rPr>
          <w:rFonts w:cs="Times New Roman"/>
        </w:rPr>
        <w:t>%</w:t>
      </w:r>
      <w:ins w:id="112" w:author="Johan Ehrlén" w:date="2021-08-18T09:43:00Z">
        <w:r w:rsidR="006E17DA">
          <w:rPr>
            <w:rFonts w:cs="Times New Roman"/>
          </w:rPr>
          <w:t>)</w:t>
        </w:r>
      </w:ins>
      <w:del w:id="113" w:author="Johan Ehrlén" w:date="2021-08-18T09:43:00Z">
        <w:r w:rsidDel="006E17DA">
          <w:rPr>
            <w:rFonts w:cs="Times New Roman"/>
          </w:rPr>
          <w:delText xml:space="preserve"> and standard deviation of 10.83</w:delText>
        </w:r>
      </w:del>
      <w:r>
        <w:rPr>
          <w:rFonts w:cs="Times New Roman"/>
        </w:rPr>
        <w:t xml:space="preserve">. Plant reproductive performance, measured as the number of seeds per flower, did not significantly change with soil temperature after correcting for residual spatial autocorrelation (Table 1A) </w:t>
      </w:r>
      <w:del w:id="114" w:author="Johan Ehrlén" w:date="2021-08-18T09:43:00Z">
        <w:r w:rsidDel="006E17DA">
          <w:rPr>
            <w:rFonts w:cs="Times New Roman"/>
          </w:rPr>
          <w:delText xml:space="preserve">and </w:delText>
        </w:r>
      </w:del>
      <w:ins w:id="115" w:author="Johan Ehrlén" w:date="2021-08-18T09:43:00Z">
        <w:r w:rsidR="006E17DA">
          <w:rPr>
            <w:rFonts w:cs="Times New Roman"/>
          </w:rPr>
          <w:t xml:space="preserve">but </w:t>
        </w:r>
      </w:ins>
      <w:r>
        <w:rPr>
          <w:rFonts w:cs="Times New Roman"/>
        </w:rPr>
        <w:t xml:space="preserve">decreased with </w:t>
      </w:r>
      <w:ins w:id="116" w:author="Johan Ehrlén" w:date="2021-08-18T09:43:00Z">
        <w:r w:rsidR="006E17DA">
          <w:rPr>
            <w:rFonts w:cs="Times New Roman"/>
          </w:rPr>
          <w:t xml:space="preserve">increasing </w:t>
        </w:r>
      </w:ins>
      <w:r>
        <w:rPr>
          <w:rFonts w:cs="Times New Roman"/>
        </w:rPr>
        <w:t xml:space="preserve">soil moisture (Table 1B). </w:t>
      </w:r>
    </w:p>
    <w:p w14:paraId="781F79A5" w14:textId="74D5D637" w:rsidR="001F5BA7" w:rsidRDefault="00162D36">
      <w:pPr>
        <w:spacing w:line="480" w:lineRule="auto"/>
        <w:ind w:firstLine="709"/>
      </w:pPr>
      <w:r>
        <w:rPr>
          <w:rFonts w:eastAsia="Adobe Garamond Pro" w:cs="Times New Roman"/>
          <w:color w:val="000000"/>
        </w:rPr>
        <w:t xml:space="preserve">The </w:t>
      </w:r>
      <w:r>
        <w:rPr>
          <w:rFonts w:cs="Times New Roman"/>
        </w:rPr>
        <w:t xml:space="preserve">piecewise SEM model had a reasonable fit to the data after including the missing paths as correlated errors (Fisher’s C = 10.86, p = 0.093). There was no evidence of significant direct effects of microclimate on plant reproductive performance. Instead, microclimate affected reproductive performance indirectly through multiple pathways (Fig. 1, Table 2, Table A1). </w:t>
      </w:r>
      <w:commentRangeStart w:id="117"/>
      <w:commentRangeStart w:id="118"/>
      <w:r>
        <w:rPr>
          <w:rFonts w:cs="Times New Roman"/>
        </w:rPr>
        <w:t xml:space="preserve">Oviposition by </w:t>
      </w:r>
      <w:r>
        <w:rPr>
          <w:rFonts w:cs="Times New Roman"/>
          <w:i/>
        </w:rPr>
        <w:t xml:space="preserve">P. </w:t>
      </w:r>
      <w:proofErr w:type="spellStart"/>
      <w:r>
        <w:rPr>
          <w:rFonts w:cs="Times New Roman"/>
          <w:i/>
        </w:rPr>
        <w:t>alcon</w:t>
      </w:r>
      <w:proofErr w:type="spellEnd"/>
      <w:r>
        <w:rPr>
          <w:rFonts w:cs="Times New Roman"/>
        </w:rPr>
        <w:t xml:space="preserve"> </w:t>
      </w:r>
      <w:del w:id="119" w:author="Johan Ehrlén" w:date="2021-08-18T09:43:00Z">
        <w:r w:rsidDel="006E17DA">
          <w:rPr>
            <w:rFonts w:cs="Times New Roman"/>
          </w:rPr>
          <w:delText xml:space="preserve">was </w:delText>
        </w:r>
      </w:del>
      <w:ins w:id="120" w:author="Johan Ehrlén" w:date="2021-08-18T09:43:00Z">
        <w:r w:rsidR="006E17DA">
          <w:rPr>
            <w:rFonts w:cs="Times New Roman"/>
          </w:rPr>
          <w:t xml:space="preserve">occurred </w:t>
        </w:r>
      </w:ins>
      <w:r>
        <w:rPr>
          <w:rFonts w:cs="Times New Roman"/>
        </w:rPr>
        <w:t xml:space="preserve">more </w:t>
      </w:r>
      <w:del w:id="121" w:author="Johan Ehrlén" w:date="2021-08-18T09:44:00Z">
        <w:r w:rsidDel="006E17DA">
          <w:rPr>
            <w:rFonts w:cs="Times New Roman"/>
          </w:rPr>
          <w:delText>likely to occur</w:delText>
        </w:r>
      </w:del>
      <w:ins w:id="122" w:author="Johan Ehrlén" w:date="2021-08-18T09:44:00Z">
        <w:r w:rsidR="006E17DA">
          <w:rPr>
            <w:rFonts w:cs="Times New Roman"/>
          </w:rPr>
          <w:t>often</w:t>
        </w:r>
      </w:ins>
      <w:r>
        <w:rPr>
          <w:rFonts w:cs="Times New Roman"/>
        </w:rPr>
        <w:t xml:space="preserve"> in plants located at microsites with a high temperature</w:t>
      </w:r>
      <w:commentRangeEnd w:id="117"/>
      <w:r>
        <w:commentReference w:id="117"/>
      </w:r>
      <w:commentRangeEnd w:id="118"/>
      <w:r w:rsidR="003772A8">
        <w:rPr>
          <w:rStyle w:val="CommentReference"/>
          <w:rFonts w:cs="Mangal"/>
        </w:rPr>
        <w:commentReference w:id="118"/>
      </w:r>
      <w:r>
        <w:rPr>
          <w:rFonts w:cs="Times New Roman"/>
        </w:rPr>
        <w:t xml:space="preserve">, </w:t>
      </w:r>
      <w:del w:id="123" w:author="Johan Ehrlén" w:date="2021-08-18T09:44:00Z">
        <w:r w:rsidDel="006E17DA">
          <w:rPr>
            <w:rFonts w:cs="Times New Roman"/>
          </w:rPr>
          <w:delText>and this</w:delText>
        </w:r>
      </w:del>
      <w:ins w:id="124" w:author="Johan Ehrlén" w:date="2021-08-18T09:44:00Z">
        <w:r w:rsidR="006E17DA">
          <w:rPr>
            <w:rFonts w:cs="Times New Roman"/>
          </w:rPr>
          <w:t xml:space="preserve">resulting </w:t>
        </w:r>
      </w:ins>
      <w:del w:id="125" w:author="Johan Ehrlén" w:date="2021-08-18T09:44:00Z">
        <w:r w:rsidDel="006E17DA">
          <w:rPr>
            <w:rFonts w:cs="Times New Roman"/>
          </w:rPr>
          <w:delText xml:space="preserve"> increased occurrence of oviposition in warmer microsites led to</w:delText>
        </w:r>
      </w:del>
      <w:ins w:id="126" w:author="Johan Ehrlén" w:date="2021-08-18T09:44:00Z">
        <w:r w:rsidR="006E17DA">
          <w:rPr>
            <w:rFonts w:cs="Times New Roman"/>
          </w:rPr>
          <w:t>in</w:t>
        </w:r>
      </w:ins>
      <w:r>
        <w:rPr>
          <w:rFonts w:cs="Times New Roman"/>
        </w:rPr>
        <w:t xml:space="preserve"> a reduced number of seeds per flower. There were no significant indirect effects of microclimate on reproductive performance mediated only by changes in plant phenology, as plant phenology did not have a significant direct effect on </w:t>
      </w:r>
      <w:bookmarkStart w:id="127" w:name="move432190531"/>
      <w:bookmarkEnd w:id="127"/>
      <w:r>
        <w:rPr>
          <w:rFonts w:cs="Times New Roman"/>
        </w:rPr>
        <w:t>reproductive performance.</w:t>
      </w:r>
    </w:p>
    <w:p w14:paraId="6A8AB1B0" w14:textId="541A90C3" w:rsidR="001F5BA7" w:rsidRDefault="00162D36">
      <w:pPr>
        <w:spacing w:line="480" w:lineRule="auto"/>
        <w:ind w:firstLine="709"/>
      </w:pPr>
      <w:r>
        <w:rPr>
          <w:rFonts w:cs="Times New Roman"/>
        </w:rPr>
        <w:t xml:space="preserve">Indirect effects of microclimate on plant reproductive performance also acted through pathways involving multiple steps (Fig. 1, Table 2, Table A1). Microclimate was related to plant phenology and to the plant context, and these </w:t>
      </w:r>
      <w:del w:id="128" w:author="Johan Ehrlén" w:date="2021-08-18T09:45:00Z">
        <w:r w:rsidDel="006E17DA">
          <w:rPr>
            <w:rFonts w:cs="Times New Roman"/>
          </w:rPr>
          <w:delText xml:space="preserve">factors </w:delText>
        </w:r>
      </w:del>
      <w:ins w:id="129" w:author="Johan Ehrlén" w:date="2021-08-18T09:45:00Z">
        <w:r w:rsidR="006E17DA">
          <w:rPr>
            <w:rFonts w:cs="Times New Roman"/>
          </w:rPr>
          <w:t xml:space="preserve">two parameters </w:t>
        </w:r>
      </w:ins>
      <w:r>
        <w:rPr>
          <w:rFonts w:cs="Times New Roman"/>
        </w:rPr>
        <w:t xml:space="preserve">influenced oviposition and reproductive performance. Soil temperature and soil moisture showed significant interactive effects on plant phenology, ant abundance, </w:t>
      </w:r>
      <w:proofErr w:type="spellStart"/>
      <w:r>
        <w:rPr>
          <w:rFonts w:cs="Times New Roman"/>
        </w:rPr>
        <w:t>neighbor</w:t>
      </w:r>
      <w:proofErr w:type="spellEnd"/>
      <w:r>
        <w:rPr>
          <w:rFonts w:cs="Times New Roman"/>
        </w:rPr>
        <w:t xml:space="preserve"> density and </w:t>
      </w:r>
      <w:proofErr w:type="spellStart"/>
      <w:r>
        <w:rPr>
          <w:rFonts w:cs="Times New Roman"/>
        </w:rPr>
        <w:t>neighbor</w:t>
      </w:r>
      <w:proofErr w:type="spellEnd"/>
      <w:r>
        <w:rPr>
          <w:rFonts w:cs="Times New Roman"/>
        </w:rPr>
        <w:t xml:space="preserve"> phenology (Fig. 1, Table A1, </w:t>
      </w:r>
      <w:commentRangeStart w:id="130"/>
      <w:commentRangeStart w:id="131"/>
      <w:r>
        <w:rPr>
          <w:rFonts w:cs="Times New Roman"/>
        </w:rPr>
        <w:t>Fig. 2</w:t>
      </w:r>
      <w:commentRangeEnd w:id="130"/>
      <w:r>
        <w:commentReference w:id="130"/>
      </w:r>
      <w:commentRangeEnd w:id="131"/>
      <w:r w:rsidR="006E17DA">
        <w:rPr>
          <w:rStyle w:val="CommentReference"/>
          <w:rFonts w:cs="Mangal"/>
        </w:rPr>
        <w:commentReference w:id="131"/>
      </w:r>
      <w:r>
        <w:rPr>
          <w:rFonts w:cs="Times New Roman"/>
        </w:rPr>
        <w:t xml:space="preserve">). </w:t>
      </w:r>
      <w:r>
        <w:rPr>
          <w:rFonts w:eastAsia="Adobe Garamond Pro" w:cs="Times New Roman"/>
          <w:color w:val="000000"/>
        </w:rPr>
        <w:t xml:space="preserve">Plants flowered earlier in colder and drier microsites (Fig. 2A). Ant abundance, in turn, decreased with temperature in dry microsites, but increased with temperature in wet microsites (Fig. 2B). </w:t>
      </w:r>
      <w:r>
        <w:rPr>
          <w:rFonts w:eastAsia="Times New Roman" w:cs="Times New Roman"/>
        </w:rPr>
        <w:t xml:space="preserve">Early-flowering plants </w:t>
      </w:r>
      <w:r>
        <w:rPr>
          <w:rFonts w:eastAsia="Adobe Garamond Pro" w:cs="Times New Roman"/>
          <w:color w:val="000000"/>
        </w:rPr>
        <w:t>where host ants were abundant showed a higher occurrence of oviposition, as evidenced by the significant effect of t</w:t>
      </w:r>
      <w:r>
        <w:rPr>
          <w:rFonts w:eastAsia="Times New Roman" w:cs="Times New Roman"/>
          <w:color w:val="000000"/>
        </w:rPr>
        <w:t xml:space="preserve">he </w:t>
      </w:r>
      <w:r>
        <w:rPr>
          <w:rFonts w:eastAsia="Adobe Garamond Pro" w:cs="Times New Roman"/>
          <w:color w:val="000000"/>
        </w:rPr>
        <w:t xml:space="preserve">interaction plant phenology </w:t>
      </w:r>
      <w:r>
        <w:rPr>
          <w:rFonts w:ascii="Symbol" w:eastAsia="Symbol" w:hAnsi="Symbol" w:cs="Symbol"/>
          <w:color w:val="000000"/>
        </w:rPr>
        <w:t></w:t>
      </w:r>
      <w:r>
        <w:rPr>
          <w:rFonts w:eastAsia="Adobe Garamond Pro" w:cs="Times New Roman"/>
          <w:color w:val="000000"/>
        </w:rPr>
        <w:t xml:space="preserve"> ant abundance on egg occurrence (Fig. 3A), and therefore produced </w:t>
      </w:r>
      <w:r>
        <w:rPr>
          <w:rFonts w:eastAsia="Times New Roman" w:cs="Times New Roman"/>
        </w:rPr>
        <w:t xml:space="preserve">less seeds per flower (Fig. 1, Table A1). </w:t>
      </w:r>
      <w:del w:id="132" w:author="Johan Ehrlén" w:date="2021-08-18T09:48:00Z">
        <w:r w:rsidDel="003772A8">
          <w:rPr>
            <w:rFonts w:eastAsia="Adobe Garamond Pro" w:cs="Times New Roman"/>
            <w:color w:val="000000"/>
          </w:rPr>
          <w:delText>Moreover,</w:delText>
        </w:r>
      </w:del>
      <w:proofErr w:type="gramStart"/>
      <w:ins w:id="133" w:author="Johan Ehrlén" w:date="2021-08-18T09:48:00Z">
        <w:r w:rsidR="003772A8">
          <w:rPr>
            <w:rFonts w:eastAsia="Adobe Garamond Pro" w:cs="Times New Roman"/>
            <w:color w:val="000000"/>
          </w:rPr>
          <w:t>Also</w:t>
        </w:r>
      </w:ins>
      <w:proofErr w:type="gramEnd"/>
      <w:r>
        <w:rPr>
          <w:rFonts w:eastAsia="Adobe Garamond Pro" w:cs="Times New Roman"/>
          <w:color w:val="000000"/>
        </w:rPr>
        <w:t xml:space="preserve"> pathways involving conspecific </w:t>
      </w:r>
      <w:proofErr w:type="spellStart"/>
      <w:r>
        <w:rPr>
          <w:rFonts w:eastAsia="Adobe Garamond Pro" w:cs="Times New Roman"/>
          <w:color w:val="000000"/>
        </w:rPr>
        <w:t>neighbors</w:t>
      </w:r>
      <w:proofErr w:type="spellEnd"/>
      <w:r>
        <w:rPr>
          <w:rFonts w:eastAsia="Adobe Garamond Pro" w:cs="Times New Roman"/>
          <w:color w:val="000000"/>
        </w:rPr>
        <w:t xml:space="preserve"> </w:t>
      </w:r>
      <w:del w:id="134" w:author="Johan Ehrlén" w:date="2021-08-18T09:48:00Z">
        <w:r w:rsidDel="003772A8">
          <w:rPr>
            <w:rFonts w:eastAsia="Adobe Garamond Pro" w:cs="Times New Roman"/>
            <w:color w:val="000000"/>
          </w:rPr>
          <w:delText xml:space="preserve">also </w:delText>
        </w:r>
      </w:del>
      <w:r>
        <w:rPr>
          <w:rFonts w:eastAsia="Adobe Garamond Pro" w:cs="Times New Roman"/>
          <w:color w:val="000000"/>
        </w:rPr>
        <w:t xml:space="preserve">mediated effects of microclimate on plant </w:t>
      </w:r>
      <w:r>
        <w:rPr>
          <w:rFonts w:eastAsia="Adobe Garamond Pro" w:cs="Times New Roman"/>
          <w:color w:val="000000"/>
        </w:rPr>
        <w:lastRenderedPageBreak/>
        <w:t xml:space="preserve">performance, </w:t>
      </w:r>
      <w:commentRangeStart w:id="135"/>
      <w:r>
        <w:rPr>
          <w:rFonts w:eastAsia="Adobe Garamond Pro" w:cs="Times New Roman"/>
          <w:color w:val="000000"/>
        </w:rPr>
        <w:t xml:space="preserve">and their effects were the most important, especially for soil temperature </w:t>
      </w:r>
      <w:commentRangeEnd w:id="135"/>
      <w:r w:rsidR="003772A8">
        <w:rPr>
          <w:rStyle w:val="CommentReference"/>
          <w:rFonts w:cs="Mangal"/>
        </w:rPr>
        <w:commentReference w:id="135"/>
      </w:r>
      <w:r>
        <w:rPr>
          <w:rFonts w:eastAsia="Adobe Garamond Pro" w:cs="Times New Roman"/>
          <w:color w:val="000000"/>
        </w:rPr>
        <w:t xml:space="preserve">(Table 2). </w:t>
      </w:r>
      <w:proofErr w:type="spellStart"/>
      <w:r>
        <w:rPr>
          <w:rFonts w:eastAsia="Adobe Garamond Pro" w:cs="Times New Roman"/>
          <w:color w:val="000000"/>
        </w:rPr>
        <w:t>Neighbor</w:t>
      </w:r>
      <w:proofErr w:type="spellEnd"/>
      <w:r>
        <w:rPr>
          <w:rFonts w:eastAsia="Adobe Garamond Pro" w:cs="Times New Roman"/>
          <w:color w:val="000000"/>
        </w:rPr>
        <w:t xml:space="preserve"> density decreased with temperature in dry microsites, but increased with temperature in wet microsites (Fig. 2C), and </w:t>
      </w:r>
      <w:proofErr w:type="spellStart"/>
      <w:r>
        <w:rPr>
          <w:rFonts w:eastAsia="Adobe Garamond Pro" w:cs="Times New Roman"/>
          <w:color w:val="000000"/>
        </w:rPr>
        <w:t>neighbors</w:t>
      </w:r>
      <w:proofErr w:type="spellEnd"/>
      <w:r>
        <w:rPr>
          <w:rFonts w:eastAsia="Adobe Garamond Pro" w:cs="Times New Roman"/>
          <w:color w:val="000000"/>
        </w:rPr>
        <w:t xml:space="preserve"> flowered earlier in colder and drier microsites (Fig. 2D). Plants surrounded by few, late-flowering </w:t>
      </w:r>
      <w:proofErr w:type="spellStart"/>
      <w:r>
        <w:rPr>
          <w:rFonts w:eastAsia="Adobe Garamond Pro" w:cs="Times New Roman"/>
          <w:color w:val="000000"/>
        </w:rPr>
        <w:t>neighbors</w:t>
      </w:r>
      <w:proofErr w:type="spellEnd"/>
      <w:r>
        <w:rPr>
          <w:rFonts w:eastAsia="Adobe Garamond Pro" w:cs="Times New Roman"/>
          <w:color w:val="000000"/>
        </w:rPr>
        <w:t xml:space="preserve"> showed a higher egg occurrence, as evidenced by the significant effect of t</w:t>
      </w:r>
      <w:r>
        <w:rPr>
          <w:rFonts w:eastAsia="Times New Roman" w:cs="Times New Roman"/>
          <w:color w:val="000000"/>
        </w:rPr>
        <w:t xml:space="preserve">he </w:t>
      </w:r>
      <w:r>
        <w:rPr>
          <w:rFonts w:eastAsia="Adobe Garamond Pro" w:cs="Times New Roman"/>
          <w:color w:val="000000"/>
        </w:rPr>
        <w:t xml:space="preserve">interaction </w:t>
      </w:r>
      <w:proofErr w:type="spellStart"/>
      <w:r>
        <w:rPr>
          <w:rFonts w:eastAsia="Adobe Garamond Pro" w:cs="Times New Roman"/>
          <w:color w:val="000000"/>
        </w:rPr>
        <w:t>neighbor</w:t>
      </w:r>
      <w:proofErr w:type="spellEnd"/>
      <w:r>
        <w:rPr>
          <w:rFonts w:eastAsia="Adobe Garamond Pro" w:cs="Times New Roman"/>
          <w:color w:val="000000"/>
        </w:rPr>
        <w:t xml:space="preserve"> density </w:t>
      </w:r>
      <w:r>
        <w:rPr>
          <w:rFonts w:ascii="Symbol" w:eastAsia="Symbol" w:hAnsi="Symbol" w:cs="Symbol"/>
          <w:color w:val="000000"/>
        </w:rPr>
        <w:t></w:t>
      </w:r>
      <w:r>
        <w:rPr>
          <w:rFonts w:eastAsia="Adobe Garamond Pro" w:cs="Times New Roman"/>
          <w:color w:val="000000"/>
        </w:rPr>
        <w:t xml:space="preserve"> </w:t>
      </w:r>
      <w:proofErr w:type="spellStart"/>
      <w:r>
        <w:rPr>
          <w:rFonts w:eastAsia="Adobe Garamond Pro" w:cs="Times New Roman"/>
          <w:color w:val="000000"/>
        </w:rPr>
        <w:t>neighbor</w:t>
      </w:r>
      <w:proofErr w:type="spellEnd"/>
      <w:r>
        <w:rPr>
          <w:rFonts w:eastAsia="Adobe Garamond Pro" w:cs="Times New Roman"/>
          <w:color w:val="000000"/>
        </w:rPr>
        <w:t xml:space="preserve"> phenology on egg occurrence (Fig. 3B), and therefore produced le</w:t>
      </w:r>
      <w:bookmarkStart w:id="136" w:name="move4820847911"/>
      <w:bookmarkEnd w:id="136"/>
      <w:r>
        <w:rPr>
          <w:rFonts w:eastAsia="Adobe Garamond Pro" w:cs="Times New Roman"/>
          <w:color w:val="000000"/>
        </w:rPr>
        <w:t xml:space="preserve">ss seeds per flower </w:t>
      </w:r>
      <w:r>
        <w:rPr>
          <w:rFonts w:eastAsia="Times New Roman" w:cs="Times New Roman"/>
          <w:color w:val="000000"/>
        </w:rPr>
        <w:t>(Fig. 1, Table A1)</w:t>
      </w:r>
      <w:r>
        <w:rPr>
          <w:rFonts w:eastAsia="Adobe Garamond Pro" w:cs="Times New Roman"/>
          <w:color w:val="000000"/>
        </w:rPr>
        <w:t xml:space="preserve">. </w:t>
      </w:r>
    </w:p>
    <w:p w14:paraId="65CFABCA" w14:textId="77777777" w:rsidR="001F5BA7" w:rsidRDefault="001F5BA7">
      <w:pPr>
        <w:spacing w:line="480" w:lineRule="auto"/>
        <w:rPr>
          <w:rFonts w:eastAsia="Times New Roman" w:cs="Times New Roman"/>
        </w:rPr>
      </w:pPr>
    </w:p>
    <w:p w14:paraId="6AFE5213" w14:textId="77777777" w:rsidR="001F5BA7" w:rsidRDefault="00162D36">
      <w:pPr>
        <w:spacing w:line="480" w:lineRule="auto"/>
        <w:rPr>
          <w:rFonts w:eastAsia="Times New Roman" w:cs="Times New Roman"/>
        </w:rPr>
      </w:pPr>
      <w:r>
        <w:rPr>
          <w:rFonts w:eastAsia="Times New Roman" w:cs="Times New Roman"/>
        </w:rPr>
        <w:t>DISCUSSION</w:t>
      </w:r>
    </w:p>
    <w:p w14:paraId="399FA01C" w14:textId="03C5DA12" w:rsidR="001F5BA7" w:rsidRDefault="00162D36">
      <w:pPr>
        <w:spacing w:line="480" w:lineRule="auto"/>
      </w:pPr>
      <w:r>
        <w:rPr>
          <w:rFonts w:eastAsia="Times New Roman" w:cs="Times New Roman"/>
        </w:rPr>
        <w:tab/>
        <w:t xml:space="preserve">Our results show that the effects of microclimate on reproductive performance of the plant </w:t>
      </w:r>
      <w:r>
        <w:rPr>
          <w:rFonts w:eastAsia="Times New Roman" w:cs="Times New Roman"/>
          <w:i/>
          <w:iCs/>
        </w:rPr>
        <w:t xml:space="preserve">G. </w:t>
      </w:r>
      <w:proofErr w:type="spellStart"/>
      <w:r>
        <w:rPr>
          <w:rFonts w:eastAsia="Times New Roman" w:cs="Times New Roman"/>
          <w:i/>
          <w:iCs/>
        </w:rPr>
        <w:t>pneumonanthe</w:t>
      </w:r>
      <w:proofErr w:type="spellEnd"/>
      <w:r>
        <w:rPr>
          <w:rFonts w:eastAsia="Times New Roman" w:cs="Times New Roman"/>
        </w:rPr>
        <w:t xml:space="preserve"> were mainly indirect</w:t>
      </w:r>
      <w:ins w:id="137" w:author="Johan Ehrlén" w:date="2021-08-18T09:49:00Z">
        <w:r w:rsidR="003772A8">
          <w:rPr>
            <w:rFonts w:eastAsia="Times New Roman" w:cs="Times New Roman"/>
          </w:rPr>
          <w:t xml:space="preserve"> and involved multiple steps</w:t>
        </w:r>
      </w:ins>
      <w:r>
        <w:rPr>
          <w:rFonts w:eastAsia="Times New Roman" w:cs="Times New Roman"/>
        </w:rPr>
        <w:t xml:space="preserve">. Microclimate, in terms of soil temperature and moisture, was related to oviposition by the butterfly </w:t>
      </w:r>
      <w:r>
        <w:rPr>
          <w:rFonts w:eastAsia="Times New Roman" w:cs="Times New Roman"/>
          <w:i/>
          <w:iCs/>
        </w:rPr>
        <w:t xml:space="preserve">P. </w:t>
      </w:r>
      <w:proofErr w:type="spellStart"/>
      <w:r>
        <w:rPr>
          <w:rFonts w:eastAsia="Times New Roman" w:cs="Times New Roman"/>
          <w:i/>
          <w:iCs/>
        </w:rPr>
        <w:t>alcon</w:t>
      </w:r>
      <w:proofErr w:type="spellEnd"/>
      <w:r>
        <w:rPr>
          <w:rFonts w:eastAsia="Times New Roman" w:cs="Times New Roman"/>
        </w:rPr>
        <w:t xml:space="preserve">, which had a strong negative effect on plant performance. Microclimate also influenced plant phenology, </w:t>
      </w:r>
      <w:r>
        <w:rPr>
          <w:rFonts w:eastAsia="Adobe Garamond Pro" w:cs="Times New Roman"/>
          <w:color w:val="000000"/>
        </w:rPr>
        <w:t xml:space="preserve">host ant abundance and density and phenology of </w:t>
      </w:r>
      <w:proofErr w:type="spellStart"/>
      <w:r>
        <w:rPr>
          <w:rFonts w:eastAsia="Adobe Garamond Pro" w:cs="Times New Roman"/>
          <w:color w:val="000000"/>
        </w:rPr>
        <w:t>neighboring</w:t>
      </w:r>
      <w:proofErr w:type="spellEnd"/>
      <w:r>
        <w:rPr>
          <w:rFonts w:eastAsia="Adobe Garamond Pro" w:cs="Times New Roman"/>
          <w:color w:val="000000"/>
        </w:rPr>
        <w:t xml:space="preserve"> host plants, which in turn affected oviposition and plant reproductive output. </w:t>
      </w:r>
    </w:p>
    <w:p w14:paraId="3BCE19BB" w14:textId="77777777" w:rsidR="001F5BA7" w:rsidRDefault="00162D36">
      <w:pPr>
        <w:spacing w:line="480" w:lineRule="auto"/>
      </w:pPr>
      <w:r>
        <w:rPr>
          <w:rFonts w:eastAsia="Adobe Garamond Pro" w:cs="Times New Roman"/>
          <w:color w:val="000000"/>
        </w:rPr>
        <w:tab/>
        <w:t xml:space="preserve">We found no direct effects of microclimate on reproductive performance of </w:t>
      </w:r>
      <w:r>
        <w:rPr>
          <w:rFonts w:eastAsia="Adobe Garamond Pro" w:cs="Times New Roman"/>
          <w:i/>
          <w:iCs/>
          <w:color w:val="000000"/>
        </w:rPr>
        <w:t xml:space="preserve">G. </w:t>
      </w:r>
      <w:proofErr w:type="spellStart"/>
      <w:r>
        <w:rPr>
          <w:rFonts w:eastAsia="Adobe Garamond Pro" w:cs="Times New Roman"/>
          <w:i/>
          <w:iCs/>
          <w:color w:val="000000"/>
        </w:rPr>
        <w:t>pneumonanthe</w:t>
      </w:r>
      <w:proofErr w:type="spellEnd"/>
      <w:r>
        <w:rPr>
          <w:rFonts w:eastAsia="Adobe Garamond Pro" w:cs="Times New Roman"/>
          <w:color w:val="000000"/>
        </w:rPr>
        <w:t xml:space="preserve">. Direct effects of climatic variation might be more important at larger spatial scales than the microclimatic differences among plants within a population that we studied. Still, the role of direct effects in previous larger-scale studies reporting climatic influences on plant reproduction is difficult to assess because these studies do not separate direct and indirect effects </w:t>
      </w:r>
      <w:bookmarkStart w:id="138" w:name="move482092241"/>
      <w:r>
        <w:rPr>
          <w:rFonts w:eastAsia="Adobe Garamond Pro" w:cs="Times New Roman"/>
          <w:color w:val="000000"/>
        </w:rPr>
        <w:t xml:space="preserve">(García et al. 2000, De </w:t>
      </w:r>
      <w:proofErr w:type="spellStart"/>
      <w:r>
        <w:rPr>
          <w:rFonts w:eastAsia="Adobe Garamond Pro" w:cs="Times New Roman"/>
          <w:color w:val="000000"/>
        </w:rPr>
        <w:t>Frenne</w:t>
      </w:r>
      <w:proofErr w:type="spellEnd"/>
      <w:r>
        <w:rPr>
          <w:rFonts w:eastAsia="Adobe Garamond Pro" w:cs="Times New Roman"/>
          <w:color w:val="000000"/>
        </w:rPr>
        <w:t xml:space="preserve"> et al. 2009, 2010, </w:t>
      </w:r>
      <w:proofErr w:type="spellStart"/>
      <w:r>
        <w:rPr>
          <w:rFonts w:eastAsia="Adobe Garamond Pro" w:cs="Times New Roman"/>
          <w:color w:val="000000"/>
        </w:rPr>
        <w:t>Dainese</w:t>
      </w:r>
      <w:proofErr w:type="spellEnd"/>
      <w:r>
        <w:rPr>
          <w:rFonts w:eastAsia="Adobe Garamond Pro" w:cs="Times New Roman"/>
          <w:color w:val="000000"/>
        </w:rPr>
        <w:t xml:space="preserve"> 2011)</w:t>
      </w:r>
      <w:bookmarkEnd w:id="138"/>
      <w:r>
        <w:rPr>
          <w:rFonts w:eastAsia="Adobe Garamond Pro" w:cs="Times New Roman"/>
          <w:color w:val="000000"/>
        </w:rPr>
        <w:t xml:space="preserve">. Experimental studies with other species have found effects of small-scale warming and drought on seed production </w:t>
      </w:r>
      <w:r>
        <w:rPr>
          <w:rFonts w:cs="Times New Roman"/>
        </w:rPr>
        <w:t>(</w:t>
      </w:r>
      <w:proofErr w:type="spellStart"/>
      <w:r>
        <w:rPr>
          <w:rFonts w:cs="Times New Roman"/>
        </w:rPr>
        <w:t>Klady</w:t>
      </w:r>
      <w:proofErr w:type="spellEnd"/>
      <w:r>
        <w:rPr>
          <w:rFonts w:cs="Times New Roman"/>
        </w:rPr>
        <w:t xml:space="preserve"> et al. 2011, del Cacho et</w:t>
      </w:r>
      <w:bookmarkStart w:id="139" w:name="move432214861"/>
      <w:bookmarkEnd w:id="139"/>
      <w:r>
        <w:rPr>
          <w:rFonts w:cs="Times New Roman"/>
        </w:rPr>
        <w:t xml:space="preserve"> al. 2013)</w:t>
      </w:r>
      <w:r>
        <w:rPr>
          <w:rFonts w:eastAsia="Adobe Garamond Pro" w:cs="Times New Roman"/>
          <w:color w:val="000000"/>
        </w:rPr>
        <w:t>. These studies also did not discriminate between direct and indirect effects on reproductive performance, but suggested that the observed responses to experimental treatments might partly be due to effects of warming on plant phenology (</w:t>
      </w:r>
      <w:proofErr w:type="spellStart"/>
      <w:r>
        <w:rPr>
          <w:rFonts w:eastAsia="Adobe Garamond Pro" w:cs="Times New Roman"/>
          <w:color w:val="000000"/>
        </w:rPr>
        <w:t>Klady</w:t>
      </w:r>
      <w:proofErr w:type="spellEnd"/>
      <w:r>
        <w:rPr>
          <w:rFonts w:eastAsia="Adobe Garamond Pro" w:cs="Times New Roman"/>
          <w:color w:val="000000"/>
        </w:rPr>
        <w:t xml:space="preserve"> et al. 2011), or due to effects of drought on plant size (del Cacho et al. 2013). Although the range of variation, at least in soil </w:t>
      </w:r>
      <w:r>
        <w:rPr>
          <w:rFonts w:eastAsia="Adobe Garamond Pro" w:cs="Times New Roman"/>
          <w:color w:val="000000"/>
        </w:rPr>
        <w:lastRenderedPageBreak/>
        <w:t xml:space="preserve">temperature, was larger in our study than in these previous studies, we did not detect direct effects of microclimate on plant performance. </w:t>
      </w:r>
    </w:p>
    <w:p w14:paraId="6CBDE051" w14:textId="4B35558C" w:rsidR="001F5BA7" w:rsidRDefault="00162D36">
      <w:pPr>
        <w:spacing w:line="480" w:lineRule="auto"/>
      </w:pPr>
      <w:r>
        <w:rPr>
          <w:rFonts w:eastAsia="Adobe Garamond Pro" w:cs="Times New Roman"/>
          <w:color w:val="000000"/>
        </w:rPr>
        <w:tab/>
        <w:t xml:space="preserve">In contrast to the lack of direct effects, we detected several indirect effects of microclimate on reproductive performance of </w:t>
      </w:r>
      <w:r>
        <w:rPr>
          <w:rFonts w:eastAsia="Adobe Garamond Pro" w:cs="Times New Roman"/>
          <w:i/>
          <w:iCs/>
          <w:color w:val="000000"/>
        </w:rPr>
        <w:t xml:space="preserve">G. </w:t>
      </w:r>
      <w:proofErr w:type="spellStart"/>
      <w:r>
        <w:rPr>
          <w:rFonts w:eastAsia="Adobe Garamond Pro" w:cs="Times New Roman"/>
          <w:i/>
          <w:iCs/>
          <w:color w:val="000000"/>
        </w:rPr>
        <w:t>pneumonanthe</w:t>
      </w:r>
      <w:proofErr w:type="spellEnd"/>
      <w:r>
        <w:rPr>
          <w:rFonts w:eastAsia="Adobe Garamond Pro" w:cs="Times New Roman"/>
          <w:color w:val="000000"/>
        </w:rPr>
        <w:t xml:space="preserve">. The overall impact of these indirect effects was that the number of seeds per flower increased with soil temperature and decreased with soil moisture, the effect of temperature being more important that the effect of moisture (total effects, Table 2). </w:t>
      </w:r>
      <w:r>
        <w:rPr>
          <w:rFonts w:eastAsia="Times New Roman" w:cs="Times New Roman"/>
        </w:rPr>
        <w:t xml:space="preserve">The occurrence of oviposition by </w:t>
      </w:r>
      <w:r>
        <w:rPr>
          <w:rFonts w:eastAsia="Times New Roman" w:cs="Times New Roman"/>
          <w:i/>
          <w:iCs/>
        </w:rPr>
        <w:t xml:space="preserve">P. </w:t>
      </w:r>
      <w:proofErr w:type="spellStart"/>
      <w:r>
        <w:rPr>
          <w:rFonts w:eastAsia="Times New Roman" w:cs="Times New Roman"/>
          <w:i/>
          <w:iCs/>
        </w:rPr>
        <w:t>alcon</w:t>
      </w:r>
      <w:proofErr w:type="spellEnd"/>
      <w:r>
        <w:rPr>
          <w:rFonts w:eastAsia="Times New Roman" w:cs="Times New Roman"/>
        </w:rPr>
        <w:t xml:space="preserve"> was higher in warm microsites, </w:t>
      </w:r>
      <w:del w:id="140" w:author="Johan Ehrlén" w:date="2021-08-18T10:46:00Z">
        <w:r w:rsidDel="006E0E97">
          <w:rPr>
            <w:rFonts w:eastAsia="Times New Roman" w:cs="Times New Roman"/>
          </w:rPr>
          <w:delText xml:space="preserve">and </w:delText>
        </w:r>
      </w:del>
      <w:ins w:id="141" w:author="Johan Ehrlén" w:date="2021-08-18T10:46:00Z">
        <w:r w:rsidR="006E0E97">
          <w:rPr>
            <w:rFonts w:eastAsia="Times New Roman" w:cs="Times New Roman"/>
          </w:rPr>
          <w:t xml:space="preserve">but </w:t>
        </w:r>
      </w:ins>
      <w:commentRangeStart w:id="142"/>
      <w:r>
        <w:rPr>
          <w:rFonts w:eastAsia="Times New Roman" w:cs="Times New Roman"/>
        </w:rPr>
        <w:t xml:space="preserve">was not </w:t>
      </w:r>
      <w:del w:id="143" w:author="Johan Ehrlén" w:date="2021-08-18T10:46:00Z">
        <w:r w:rsidDel="0027553F">
          <w:rPr>
            <w:rFonts w:eastAsia="Times New Roman" w:cs="Times New Roman"/>
          </w:rPr>
          <w:delText xml:space="preserve">directly </w:delText>
        </w:r>
      </w:del>
      <w:r>
        <w:rPr>
          <w:rFonts w:eastAsia="Times New Roman" w:cs="Times New Roman"/>
        </w:rPr>
        <w:t xml:space="preserve">related to soil moisture </w:t>
      </w:r>
      <w:del w:id="144" w:author="Johan Ehrlén" w:date="2021-08-18T10:46:00Z">
        <w:r w:rsidDel="0027553F">
          <w:rPr>
            <w:rFonts w:eastAsia="Times New Roman" w:cs="Times New Roman"/>
          </w:rPr>
          <w:delText>(</w:delText>
        </w:r>
      </w:del>
      <w:r>
        <w:rPr>
          <w:rFonts w:eastAsia="Times New Roman" w:cs="Times New Roman"/>
        </w:rPr>
        <w:t>after correcting for residual spatial autocorrelation</w:t>
      </w:r>
      <w:del w:id="145" w:author="Johan Ehrlén" w:date="2021-08-18T10:47:00Z">
        <w:r w:rsidDel="0027553F">
          <w:rPr>
            <w:rFonts w:eastAsia="Times New Roman" w:cs="Times New Roman"/>
          </w:rPr>
          <w:delText>)</w:delText>
        </w:r>
      </w:del>
      <w:commentRangeEnd w:id="142"/>
      <w:r>
        <w:commentReference w:id="142"/>
      </w:r>
      <w:r>
        <w:rPr>
          <w:rFonts w:eastAsia="Times New Roman" w:cs="Times New Roman"/>
        </w:rPr>
        <w:t xml:space="preserve">. Microclimatic effects on the intensity of plant-animal interactions, such as seed predation, might be due to effects on larval growth and survival, as females select oviposition sites that maximize development and survival of larvae </w:t>
      </w:r>
      <w:r>
        <w:rPr>
          <w:rFonts w:cs="Times New Roman"/>
        </w:rPr>
        <w:t>(</w:t>
      </w:r>
      <w:proofErr w:type="spellStart"/>
      <w:r>
        <w:rPr>
          <w:rFonts w:cs="Times New Roman"/>
        </w:rPr>
        <w:t>Bonebrake</w:t>
      </w:r>
      <w:proofErr w:type="spellEnd"/>
      <w:r>
        <w:rPr>
          <w:rFonts w:cs="Times New Roman"/>
        </w:rPr>
        <w:t xml:space="preserve"> et al. 2010)</w:t>
      </w:r>
      <w:r>
        <w:rPr>
          <w:rFonts w:eastAsia="Times New Roman" w:cs="Times New Roman"/>
        </w:rPr>
        <w:t>. Our results agree with previous studies showing an increased incidence of butterfly oviposition in warmer microclimates, and that this effect is particularly pronounced near the margins of their geographical range (</w:t>
      </w:r>
      <w:proofErr w:type="spellStart"/>
      <w:r>
        <w:rPr>
          <w:rFonts w:eastAsia="Times New Roman" w:cs="Times New Roman"/>
        </w:rPr>
        <w:t>Eilers</w:t>
      </w:r>
      <w:proofErr w:type="spellEnd"/>
      <w:r>
        <w:rPr>
          <w:rFonts w:eastAsia="Times New Roman" w:cs="Times New Roman"/>
        </w:rPr>
        <w:t xml:space="preserve"> et al. 2013, Fourcade and </w:t>
      </w:r>
      <w:proofErr w:type="spellStart"/>
      <w:r>
        <w:t>Öckinger</w:t>
      </w:r>
      <w:proofErr w:type="spellEnd"/>
      <w:r>
        <w:t xml:space="preserve"> 2016)</w:t>
      </w:r>
      <w:r>
        <w:rPr>
          <w:rFonts w:eastAsia="Times New Roman" w:cs="Times New Roman"/>
        </w:rPr>
        <w:t xml:space="preserve">. The increased incidence of eggs in </w:t>
      </w:r>
      <w:bookmarkStart w:id="146" w:name="_Hlk80176224"/>
      <w:r>
        <w:rPr>
          <w:rFonts w:eastAsia="Times New Roman" w:cs="Times New Roman"/>
          <w:i/>
          <w:iCs/>
        </w:rPr>
        <w:t xml:space="preserve">G. </w:t>
      </w:r>
      <w:proofErr w:type="spellStart"/>
      <w:r>
        <w:rPr>
          <w:rFonts w:eastAsia="Times New Roman" w:cs="Times New Roman"/>
          <w:i/>
          <w:iCs/>
        </w:rPr>
        <w:t>pneumonanthe</w:t>
      </w:r>
      <w:proofErr w:type="spellEnd"/>
      <w:r>
        <w:rPr>
          <w:rFonts w:eastAsia="Times New Roman" w:cs="Times New Roman"/>
        </w:rPr>
        <w:t xml:space="preserve"> individuals </w:t>
      </w:r>
      <w:bookmarkEnd w:id="146"/>
      <w:r>
        <w:rPr>
          <w:rFonts w:eastAsia="Times New Roman" w:cs="Times New Roman"/>
        </w:rPr>
        <w:t xml:space="preserve">in warmer microsites was associated with a reduced reproductive output. </w:t>
      </w:r>
      <w:r>
        <w:t xml:space="preserve">Our results therefore show that antagonistic interactions play an important role in mediating effects of microclimate on </w:t>
      </w:r>
      <w:r>
        <w:rPr>
          <w:rFonts w:eastAsia="Adobe Garamond Pro" w:cs="Times New Roman"/>
          <w:color w:val="000000"/>
        </w:rPr>
        <w:t>local-scale environmental variation on plant performance</w:t>
      </w:r>
      <w:r>
        <w:rPr>
          <w:rFonts w:eastAsia="Times New Roman" w:cs="Times New Roman"/>
        </w:rPr>
        <w:t xml:space="preserve">. </w:t>
      </w:r>
    </w:p>
    <w:p w14:paraId="4B5364E8" w14:textId="007F82CE" w:rsidR="001F5BA7" w:rsidRDefault="00162D36">
      <w:pPr>
        <w:spacing w:line="480" w:lineRule="auto"/>
      </w:pPr>
      <w:r>
        <w:rPr>
          <w:rFonts w:ascii="Adobe Garamond Pro" w:eastAsia="Adobe Garamond Pro" w:hAnsi="Adobe Garamond Pro" w:cs="Adobe Garamond Pro"/>
          <w:color w:val="000000"/>
          <w:sz w:val="21"/>
          <w:szCs w:val="21"/>
        </w:rPr>
        <w:tab/>
      </w:r>
      <w:r>
        <w:rPr>
          <w:rFonts w:eastAsia="Times New Roman" w:cs="Times New Roman"/>
        </w:rPr>
        <w:t xml:space="preserve">Microclimate </w:t>
      </w:r>
      <w:del w:id="147" w:author="Johan Ehrlén" w:date="2021-08-18T10:48:00Z">
        <w:r w:rsidDel="0027553F">
          <w:rPr>
            <w:rFonts w:eastAsia="Times New Roman" w:cs="Times New Roman"/>
          </w:rPr>
          <w:delText xml:space="preserve">was </w:delText>
        </w:r>
      </w:del>
      <w:r>
        <w:rPr>
          <w:rFonts w:eastAsia="Times New Roman" w:cs="Times New Roman"/>
        </w:rPr>
        <w:t xml:space="preserve">also </w:t>
      </w:r>
      <w:ins w:id="148" w:author="Johan Ehrlén" w:date="2021-08-18T10:48:00Z">
        <w:r w:rsidR="0027553F">
          <w:rPr>
            <w:rFonts w:eastAsia="Times New Roman" w:cs="Times New Roman"/>
          </w:rPr>
          <w:t xml:space="preserve">affected </w:t>
        </w:r>
      </w:ins>
      <w:del w:id="149" w:author="Johan Ehrlén" w:date="2021-08-18T10:54:00Z">
        <w:r w:rsidDel="0027553F">
          <w:rPr>
            <w:rFonts w:eastAsia="Times New Roman" w:cs="Times New Roman"/>
          </w:rPr>
          <w:delText>related to incidence of</w:delText>
        </w:r>
      </w:del>
      <w:del w:id="150" w:author="Johan Ehrlén" w:date="2021-08-18T10:55:00Z">
        <w:r w:rsidDel="0027553F">
          <w:rPr>
            <w:rFonts w:eastAsia="Times New Roman" w:cs="Times New Roman"/>
          </w:rPr>
          <w:delText xml:space="preserve"> </w:delText>
        </w:r>
      </w:del>
      <w:r>
        <w:rPr>
          <w:rFonts w:eastAsia="Times New Roman" w:cs="Times New Roman"/>
        </w:rPr>
        <w:t xml:space="preserve">oviposition </w:t>
      </w:r>
      <w:ins w:id="151" w:author="Johan Ehrlén" w:date="2021-08-18T10:55:00Z">
        <w:r w:rsidR="0027553F" w:rsidRPr="0027553F">
          <w:rPr>
            <w:rFonts w:eastAsia="Times New Roman" w:cs="Times New Roman"/>
          </w:rPr>
          <w:t xml:space="preserve">by </w:t>
        </w:r>
        <w:r w:rsidR="0027553F" w:rsidRPr="0027553F">
          <w:rPr>
            <w:rFonts w:eastAsia="Times New Roman" w:cs="Times New Roman"/>
            <w:i/>
            <w:rPrChange w:id="152" w:author="Johan Ehrlén" w:date="2021-08-18T10:55:00Z">
              <w:rPr>
                <w:rFonts w:eastAsia="Times New Roman" w:cs="Times New Roman"/>
              </w:rPr>
            </w:rPrChange>
          </w:rPr>
          <w:t xml:space="preserve">P. </w:t>
        </w:r>
        <w:proofErr w:type="spellStart"/>
        <w:r w:rsidR="0027553F" w:rsidRPr="0027553F">
          <w:rPr>
            <w:rFonts w:eastAsia="Times New Roman" w:cs="Times New Roman"/>
            <w:i/>
            <w:rPrChange w:id="153" w:author="Johan Ehrlén" w:date="2021-08-18T10:55:00Z">
              <w:rPr>
                <w:rFonts w:eastAsia="Times New Roman" w:cs="Times New Roman"/>
              </w:rPr>
            </w:rPrChange>
          </w:rPr>
          <w:t>alcon</w:t>
        </w:r>
        <w:proofErr w:type="spellEnd"/>
        <w:r w:rsidR="0027553F" w:rsidRPr="0027553F">
          <w:rPr>
            <w:rFonts w:eastAsia="Times New Roman" w:cs="Times New Roman"/>
            <w:i/>
            <w:rPrChange w:id="154" w:author="Johan Ehrlén" w:date="2021-08-18T10:55:00Z">
              <w:rPr>
                <w:rFonts w:eastAsia="Times New Roman" w:cs="Times New Roman"/>
              </w:rPr>
            </w:rPrChange>
          </w:rPr>
          <w:t xml:space="preserve"> </w:t>
        </w:r>
      </w:ins>
      <w:r>
        <w:rPr>
          <w:rFonts w:eastAsia="Times New Roman" w:cs="Times New Roman"/>
        </w:rPr>
        <w:t xml:space="preserve">and </w:t>
      </w:r>
      <w:ins w:id="155" w:author="Johan Ehrlén" w:date="2021-08-18T10:52:00Z">
        <w:r w:rsidR="0027553F">
          <w:rPr>
            <w:rFonts w:eastAsia="Times New Roman" w:cs="Times New Roman"/>
          </w:rPr>
          <w:t xml:space="preserve">the reproductive </w:t>
        </w:r>
      </w:ins>
      <w:r>
        <w:rPr>
          <w:rFonts w:eastAsia="Times New Roman" w:cs="Times New Roman"/>
        </w:rPr>
        <w:t xml:space="preserve">performance of </w:t>
      </w:r>
      <w:r>
        <w:rPr>
          <w:rFonts w:eastAsia="Times New Roman" w:cs="Times New Roman"/>
          <w:i/>
          <w:iCs/>
        </w:rPr>
        <w:t xml:space="preserve">G. </w:t>
      </w:r>
      <w:proofErr w:type="spellStart"/>
      <w:r>
        <w:rPr>
          <w:rFonts w:eastAsia="Times New Roman" w:cs="Times New Roman"/>
          <w:i/>
          <w:iCs/>
        </w:rPr>
        <w:t>pneumonanthe</w:t>
      </w:r>
      <w:proofErr w:type="spellEnd"/>
      <w:r>
        <w:rPr>
          <w:rFonts w:eastAsia="Times New Roman" w:cs="Times New Roman"/>
        </w:rPr>
        <w:t xml:space="preserve"> individuals </w:t>
      </w:r>
      <w:ins w:id="156" w:author="Johan Ehrlén" w:date="2021-08-18T10:52:00Z">
        <w:r w:rsidR="0027553F" w:rsidRPr="0027553F">
          <w:rPr>
            <w:rFonts w:eastAsia="Times New Roman" w:cs="Times New Roman"/>
          </w:rPr>
          <w:t>indirect</w:t>
        </w:r>
        <w:r w:rsidR="0027553F">
          <w:rPr>
            <w:rFonts w:eastAsia="Times New Roman" w:cs="Times New Roman"/>
          </w:rPr>
          <w:t xml:space="preserve">ly </w:t>
        </w:r>
      </w:ins>
      <w:del w:id="157" w:author="Johan Ehrlén" w:date="2021-08-18T10:53:00Z">
        <w:r w:rsidDel="0027553F">
          <w:rPr>
            <w:rFonts w:eastAsia="Times New Roman" w:cs="Times New Roman"/>
          </w:rPr>
          <w:delText xml:space="preserve">through </w:delText>
        </w:r>
      </w:del>
      <w:ins w:id="158" w:author="Johan Ehrlén" w:date="2021-08-18T10:53:00Z">
        <w:r w:rsidR="0027553F">
          <w:rPr>
            <w:rFonts w:eastAsia="Times New Roman" w:cs="Times New Roman"/>
          </w:rPr>
          <w:t xml:space="preserve">via </w:t>
        </w:r>
      </w:ins>
      <w:r>
        <w:rPr>
          <w:rFonts w:eastAsia="Times New Roman" w:cs="Times New Roman"/>
        </w:rPr>
        <w:t xml:space="preserve">effects on </w:t>
      </w:r>
      <w:bookmarkStart w:id="159" w:name="_Hlk43222542"/>
      <w:r>
        <w:rPr>
          <w:rFonts w:eastAsia="Times New Roman" w:cs="Times New Roman"/>
        </w:rPr>
        <w:t xml:space="preserve">plant phenology, host ant abundance, and </w:t>
      </w:r>
      <w:bookmarkEnd w:id="159"/>
      <w:proofErr w:type="spellStart"/>
      <w:r>
        <w:rPr>
          <w:rFonts w:eastAsia="Times New Roman" w:cs="Times New Roman"/>
        </w:rPr>
        <w:t>neighboring</w:t>
      </w:r>
      <w:proofErr w:type="spellEnd"/>
      <w:r>
        <w:rPr>
          <w:rFonts w:eastAsia="Times New Roman" w:cs="Times New Roman"/>
        </w:rPr>
        <w:t xml:space="preserve"> conspecific plants</w:t>
      </w:r>
      <w:ins w:id="160" w:author="Johan Ehrlén" w:date="2021-08-18T10:56:00Z">
        <w:r w:rsidR="0027553F">
          <w:rPr>
            <w:rFonts w:eastAsia="Times New Roman" w:cs="Times New Roman"/>
          </w:rPr>
          <w:t>, and the</w:t>
        </w:r>
      </w:ins>
      <w:del w:id="161" w:author="Johan Ehrlén" w:date="2021-08-18T10:56:00Z">
        <w:r w:rsidDel="0027553F">
          <w:rPr>
            <w:rFonts w:eastAsia="Times New Roman" w:cs="Times New Roman"/>
          </w:rPr>
          <w:delText>. E</w:delText>
        </w:r>
      </w:del>
      <w:ins w:id="162" w:author="Johan Ehrlén" w:date="2021-08-18T10:56:00Z">
        <w:r w:rsidR="0027553F">
          <w:rPr>
            <w:rFonts w:eastAsia="Times New Roman" w:cs="Times New Roman"/>
          </w:rPr>
          <w:t xml:space="preserve"> e</w:t>
        </w:r>
      </w:ins>
      <w:r>
        <w:rPr>
          <w:rFonts w:eastAsia="Times New Roman" w:cs="Times New Roman"/>
        </w:rPr>
        <w:t xml:space="preserve">ffects of soil temperature and moisture were </w:t>
      </w:r>
      <w:del w:id="163" w:author="Johan Ehrlén" w:date="2021-08-18T10:56:00Z">
        <w:r w:rsidDel="0027553F">
          <w:rPr>
            <w:rFonts w:eastAsia="Times New Roman" w:cs="Times New Roman"/>
          </w:rPr>
          <w:delText xml:space="preserve">always </w:delText>
        </w:r>
      </w:del>
      <w:r>
        <w:rPr>
          <w:rFonts w:eastAsia="Times New Roman" w:cs="Times New Roman"/>
        </w:rPr>
        <w:t xml:space="preserve">interactive. </w:t>
      </w:r>
      <w:commentRangeStart w:id="164"/>
      <w:commentRangeStart w:id="165"/>
      <w:commentRangeStart w:id="166"/>
      <w:r>
        <w:rPr>
          <w:rFonts w:eastAsia="Adobe Garamond Pro" w:cs="Times New Roman"/>
          <w:color w:val="000000"/>
        </w:rPr>
        <w:t xml:space="preserve">Plants flowered </w:t>
      </w:r>
      <w:del w:id="167" w:author="Johan Ehrlén" w:date="2021-08-18T11:02:00Z">
        <w:r w:rsidDel="00FE32AA">
          <w:rPr>
            <w:rFonts w:eastAsia="Adobe Garamond Pro" w:cs="Times New Roman"/>
            <w:color w:val="000000"/>
          </w:rPr>
          <w:delText xml:space="preserve">earlier </w:delText>
        </w:r>
      </w:del>
      <w:ins w:id="168" w:author="Johan Ehrlén" w:date="2021-08-18T11:02:00Z">
        <w:r w:rsidR="00FE32AA">
          <w:rPr>
            <w:rFonts w:eastAsia="Adobe Garamond Pro" w:cs="Times New Roman"/>
            <w:color w:val="000000"/>
          </w:rPr>
          <w:t xml:space="preserve">latest </w:t>
        </w:r>
      </w:ins>
      <w:r>
        <w:rPr>
          <w:rFonts w:eastAsia="Adobe Garamond Pro" w:cs="Times New Roman"/>
          <w:color w:val="000000"/>
        </w:rPr>
        <w:t xml:space="preserve">in </w:t>
      </w:r>
      <w:del w:id="169" w:author="Johan Ehrlén" w:date="2021-08-18T11:02:00Z">
        <w:r w:rsidDel="00FE32AA">
          <w:rPr>
            <w:rFonts w:eastAsia="Adobe Garamond Pro" w:cs="Times New Roman"/>
            <w:color w:val="000000"/>
          </w:rPr>
          <w:delText xml:space="preserve">colder </w:delText>
        </w:r>
      </w:del>
      <w:ins w:id="170" w:author="Johan Ehrlén" w:date="2021-08-18T11:02:00Z">
        <w:r w:rsidR="00FE32AA">
          <w:rPr>
            <w:rFonts w:eastAsia="Adobe Garamond Pro" w:cs="Times New Roman"/>
            <w:color w:val="000000"/>
          </w:rPr>
          <w:t xml:space="preserve">warm </w:t>
        </w:r>
      </w:ins>
      <w:r>
        <w:rPr>
          <w:rFonts w:eastAsia="Adobe Garamond Pro" w:cs="Times New Roman"/>
          <w:color w:val="000000"/>
        </w:rPr>
        <w:t xml:space="preserve">and </w:t>
      </w:r>
      <w:del w:id="171" w:author="Johan Ehrlén" w:date="2021-08-18T11:02:00Z">
        <w:r w:rsidDel="00FE32AA">
          <w:rPr>
            <w:rFonts w:eastAsia="Adobe Garamond Pro" w:cs="Times New Roman"/>
            <w:color w:val="000000"/>
          </w:rPr>
          <w:delText xml:space="preserve">drier </w:delText>
        </w:r>
      </w:del>
      <w:ins w:id="172" w:author="Johan Ehrlén" w:date="2021-08-18T11:02:00Z">
        <w:r w:rsidR="00FE32AA">
          <w:rPr>
            <w:rFonts w:eastAsia="Adobe Garamond Pro" w:cs="Times New Roman"/>
            <w:color w:val="000000"/>
          </w:rPr>
          <w:t xml:space="preserve">wet </w:t>
        </w:r>
      </w:ins>
      <w:r>
        <w:rPr>
          <w:rFonts w:eastAsia="Adobe Garamond Pro" w:cs="Times New Roman"/>
          <w:color w:val="000000"/>
        </w:rPr>
        <w:t>microsites.</w:t>
      </w:r>
      <w:commentRangeEnd w:id="164"/>
      <w:r>
        <w:commentReference w:id="164"/>
      </w:r>
      <w:commentRangeEnd w:id="166"/>
      <w:r w:rsidR="00FE32AA">
        <w:rPr>
          <w:rStyle w:val="CommentReference"/>
          <w:rFonts w:cs="Mangal"/>
        </w:rPr>
        <w:commentReference w:id="166"/>
      </w:r>
      <w:r>
        <w:rPr>
          <w:rFonts w:eastAsia="Adobe Garamond Pro" w:cs="Times New Roman"/>
          <w:color w:val="000000"/>
        </w:rPr>
        <w:t xml:space="preserve"> </w:t>
      </w:r>
      <w:commentRangeEnd w:id="165"/>
      <w:r w:rsidR="00FE32AA">
        <w:rPr>
          <w:rStyle w:val="CommentReference"/>
          <w:rFonts w:cs="Mangal"/>
        </w:rPr>
        <w:commentReference w:id="165"/>
      </w:r>
      <w:ins w:id="173" w:author="Johan Ehrlén" w:date="2021-08-18T11:09:00Z">
        <w:r w:rsidR="00B8348A" w:rsidRPr="00B8348A">
          <w:rPr>
            <w:rFonts w:eastAsia="Adobe Garamond Pro" w:cs="Times New Roman"/>
            <w:color w:val="000000"/>
          </w:rPr>
          <w:t xml:space="preserve"> </w:t>
        </w:r>
      </w:ins>
      <w:moveToRangeStart w:id="174" w:author="Johan Ehrlén" w:date="2021-08-18T11:09:00Z" w:name="move80177389"/>
      <w:moveTo w:id="175" w:author="Johan Ehrlén" w:date="2021-08-18T11:09:00Z">
        <w:del w:id="176" w:author="Johan Ehrlén" w:date="2021-08-18T11:09:00Z">
          <w:r w:rsidR="00B8348A" w:rsidDel="00B8348A">
            <w:rPr>
              <w:rFonts w:eastAsia="Adobe Garamond Pro" w:cs="Times New Roman"/>
              <w:color w:val="000000"/>
            </w:rPr>
            <w:delText>It seems</w:delText>
          </w:r>
        </w:del>
        <w:del w:id="177" w:author="Johan Ehrlén" w:date="2021-08-18T11:12:00Z">
          <w:r w:rsidR="00B8348A" w:rsidDel="00B8348A">
            <w:rPr>
              <w:rFonts w:eastAsia="Adobe Garamond Pro" w:cs="Times New Roman"/>
              <w:color w:val="000000"/>
            </w:rPr>
            <w:delText xml:space="preserve"> that moisture </w:delText>
          </w:r>
        </w:del>
        <w:del w:id="178" w:author="Johan Ehrlén" w:date="2021-08-18T11:09:00Z">
          <w:r w:rsidR="00B8348A" w:rsidDel="00B8348A">
            <w:rPr>
              <w:rFonts w:eastAsia="Adobe Garamond Pro" w:cs="Times New Roman"/>
              <w:color w:val="000000"/>
            </w:rPr>
            <w:delText>i</w:delText>
          </w:r>
        </w:del>
        <w:del w:id="179" w:author="Johan Ehrlén" w:date="2021-08-18T11:10:00Z">
          <w:r w:rsidR="00B8348A" w:rsidDel="00B8348A">
            <w:rPr>
              <w:rFonts w:eastAsia="Adobe Garamond Pro" w:cs="Times New Roman"/>
              <w:color w:val="000000"/>
            </w:rPr>
            <w:delText>s</w:delText>
          </w:r>
        </w:del>
        <w:del w:id="180" w:author="Johan Ehrlén" w:date="2021-08-18T11:12:00Z">
          <w:r w:rsidR="00B8348A" w:rsidDel="00B8348A">
            <w:rPr>
              <w:rFonts w:eastAsia="Adobe Garamond Pro" w:cs="Times New Roman"/>
              <w:color w:val="000000"/>
            </w:rPr>
            <w:delText xml:space="preserve"> more important than temperature</w:delText>
          </w:r>
        </w:del>
        <w:del w:id="181" w:author="Johan Ehrlén" w:date="2021-08-18T11:11:00Z">
          <w:r w:rsidR="00B8348A" w:rsidDel="00B8348A">
            <w:rPr>
              <w:rFonts w:eastAsia="Adobe Garamond Pro" w:cs="Times New Roman"/>
              <w:color w:val="000000"/>
            </w:rPr>
            <w:delText xml:space="preserve"> in determining </w:delText>
          </w:r>
        </w:del>
        <w:del w:id="182" w:author="Johan Ehrlén" w:date="2021-08-18T11:10:00Z">
          <w:r w:rsidR="00B8348A" w:rsidDel="00B8348A">
            <w:rPr>
              <w:rFonts w:eastAsia="Adobe Garamond Pro" w:cs="Times New Roman"/>
              <w:color w:val="000000"/>
            </w:rPr>
            <w:delText xml:space="preserve">plant phenology </w:delText>
          </w:r>
        </w:del>
        <w:del w:id="183" w:author="Johan Ehrlén" w:date="2021-08-18T11:11:00Z">
          <w:r w:rsidR="00B8348A" w:rsidDel="00B8348A">
            <w:rPr>
              <w:rFonts w:eastAsia="Adobe Garamond Pro" w:cs="Times New Roman"/>
              <w:color w:val="000000"/>
            </w:rPr>
            <w:delText xml:space="preserve">in our system, </w:delText>
          </w:r>
          <w:commentRangeStart w:id="184"/>
          <w:r w:rsidR="00B8348A" w:rsidDel="00B8348A">
            <w:rPr>
              <w:rFonts w:eastAsia="Adobe Garamond Pro" w:cs="Times New Roman"/>
              <w:color w:val="000000"/>
            </w:rPr>
            <w:delText>as suggested by the later phenology in moister microsites (blue color in Fig. A3)</w:delText>
          </w:r>
          <w:commentRangeEnd w:id="184"/>
          <w:r w:rsidR="00B8348A" w:rsidDel="00B8348A">
            <w:commentReference w:id="184"/>
          </w:r>
        </w:del>
        <w:del w:id="185" w:author="Johan Ehrlén" w:date="2021-08-18T11:12:00Z">
          <w:r w:rsidR="00B8348A" w:rsidDel="00B8348A">
            <w:rPr>
              <w:rFonts w:eastAsia="Adobe Garamond Pro" w:cs="Times New Roman"/>
              <w:color w:val="000000"/>
            </w:rPr>
            <w:delText xml:space="preserve">, and this might be due to the larger range of variation in soil moisture in the study population. </w:delText>
          </w:r>
        </w:del>
      </w:moveTo>
      <w:moveToRangeEnd w:id="174"/>
      <w:ins w:id="186" w:author="Johan Ehrlén" w:date="2021-08-18T11:04:00Z">
        <w:r w:rsidR="00FE32AA">
          <w:rPr>
            <w:rFonts w:eastAsia="Adobe Garamond Pro" w:cs="Times New Roman"/>
            <w:color w:val="000000"/>
          </w:rPr>
          <w:t>In contrast, t</w:t>
        </w:r>
      </w:ins>
      <w:del w:id="187" w:author="Johan Ehrlén" w:date="2021-08-18T11:04:00Z">
        <w:r w:rsidDel="00FE32AA">
          <w:rPr>
            <w:rFonts w:eastAsia="Adobe Garamond Pro" w:cs="Times New Roman"/>
            <w:color w:val="000000"/>
          </w:rPr>
          <w:delText>T</w:delText>
        </w:r>
      </w:del>
      <w:r>
        <w:rPr>
          <w:rFonts w:eastAsia="Adobe Garamond Pro" w:cs="Times New Roman"/>
          <w:color w:val="000000"/>
        </w:rPr>
        <w:t xml:space="preserve">he few </w:t>
      </w:r>
      <w:ins w:id="188" w:author="Johan Ehrlén" w:date="2021-08-18T11:04:00Z">
        <w:r w:rsidR="00FE32AA">
          <w:rPr>
            <w:rFonts w:eastAsia="Adobe Garamond Pro" w:cs="Times New Roman"/>
            <w:color w:val="000000"/>
          </w:rPr>
          <w:t xml:space="preserve">other </w:t>
        </w:r>
      </w:ins>
      <w:r>
        <w:rPr>
          <w:rFonts w:eastAsia="Adobe Garamond Pro" w:cs="Times New Roman"/>
          <w:color w:val="000000"/>
        </w:rPr>
        <w:t>studies that have documented variations in plant phenology at small scales in relation to soil temperature</w:t>
      </w:r>
      <w:del w:id="189" w:author="Johan Ehrlén" w:date="2021-08-18T11:04:00Z">
        <w:r w:rsidDel="00FE32AA">
          <w:rPr>
            <w:rFonts w:eastAsia="Adobe Garamond Pro" w:cs="Times New Roman"/>
            <w:color w:val="000000"/>
          </w:rPr>
          <w:delText xml:space="preserve"> </w:delText>
        </w:r>
        <w:r w:rsidDel="00FE32AA">
          <w:rPr>
            <w:rFonts w:cs="Times New Roman"/>
          </w:rPr>
          <w:delText>(Dahlgren et al. 2007, Toftegaard 2016),</w:delText>
        </w:r>
      </w:del>
      <w:r>
        <w:rPr>
          <w:rFonts w:eastAsia="Adobe Garamond Pro" w:cs="Times New Roman"/>
          <w:color w:val="000000"/>
        </w:rPr>
        <w:t xml:space="preserve"> </w:t>
      </w:r>
      <w:ins w:id="190" w:author="Johan Ehrlén" w:date="2021-08-18T11:06:00Z">
        <w:r w:rsidR="00FE32AA">
          <w:rPr>
            <w:rFonts w:eastAsia="Adobe Garamond Pro" w:cs="Times New Roman"/>
            <w:color w:val="000000"/>
          </w:rPr>
          <w:t xml:space="preserve">have </w:t>
        </w:r>
      </w:ins>
      <w:r>
        <w:rPr>
          <w:rFonts w:eastAsia="Adobe Garamond Pro" w:cs="Times New Roman"/>
          <w:color w:val="000000"/>
        </w:rPr>
        <w:t>found that plants flowered earlier in warmer microsites</w:t>
      </w:r>
      <w:del w:id="191" w:author="Johan Ehrlén" w:date="2021-08-18T11:04:00Z">
        <w:r w:rsidDel="00FE32AA">
          <w:rPr>
            <w:rFonts w:eastAsia="Adobe Garamond Pro" w:cs="Times New Roman"/>
            <w:color w:val="000000"/>
          </w:rPr>
          <w:delText>, and thus our result might seem counterintuitive</w:delText>
        </w:r>
      </w:del>
      <w:ins w:id="192" w:author="Johan Ehrlén" w:date="2021-08-18T11:04:00Z">
        <w:r w:rsidR="00FE32AA">
          <w:rPr>
            <w:rFonts w:eastAsia="Adobe Garamond Pro" w:cs="Times New Roman"/>
            <w:color w:val="000000"/>
          </w:rPr>
          <w:t xml:space="preserve"> </w:t>
        </w:r>
        <w:r w:rsidR="00FE32AA">
          <w:rPr>
            <w:rFonts w:cs="Times New Roman"/>
          </w:rPr>
          <w:t xml:space="preserve">(Dahlgren et al. 2007, </w:t>
        </w:r>
        <w:proofErr w:type="spellStart"/>
        <w:r w:rsidR="00FE32AA">
          <w:rPr>
            <w:rFonts w:cs="Times New Roman"/>
          </w:rPr>
          <w:t>Toftegaard</w:t>
        </w:r>
        <w:proofErr w:type="spellEnd"/>
        <w:r w:rsidR="00FE32AA">
          <w:rPr>
            <w:rFonts w:cs="Times New Roman"/>
          </w:rPr>
          <w:t xml:space="preserve"> 2016)</w:t>
        </w:r>
      </w:ins>
      <w:r>
        <w:rPr>
          <w:rFonts w:eastAsia="Adobe Garamond Pro" w:cs="Times New Roman"/>
          <w:color w:val="000000"/>
        </w:rPr>
        <w:t xml:space="preserve">. </w:t>
      </w:r>
      <w:commentRangeStart w:id="193"/>
      <w:r>
        <w:rPr>
          <w:rFonts w:eastAsia="Adobe Garamond Pro" w:cs="Times New Roman"/>
          <w:color w:val="000000"/>
        </w:rPr>
        <w:t xml:space="preserve">However, the distribution of soil temperature and soil moisture values </w:t>
      </w:r>
      <w:del w:id="194" w:author="Johan Ehrlén" w:date="2021-08-18T11:08:00Z">
        <w:r w:rsidDel="00B8348A">
          <w:rPr>
            <w:rFonts w:eastAsia="Adobe Garamond Pro" w:cs="Times New Roman"/>
            <w:color w:val="000000"/>
          </w:rPr>
          <w:delText xml:space="preserve">(Fig. A3) </w:delText>
        </w:r>
      </w:del>
      <w:r>
        <w:rPr>
          <w:rFonts w:eastAsia="Adobe Garamond Pro" w:cs="Times New Roman"/>
          <w:color w:val="000000"/>
        </w:rPr>
        <w:t xml:space="preserve">shows that </w:t>
      </w:r>
      <w:commentRangeStart w:id="195"/>
      <w:r>
        <w:rPr>
          <w:rFonts w:eastAsia="Adobe Garamond Pro" w:cs="Times New Roman"/>
          <w:color w:val="000000"/>
        </w:rPr>
        <w:t>there are actually no plants with very low values of temperature and moisture</w:t>
      </w:r>
      <w:commentRangeEnd w:id="195"/>
      <w:r>
        <w:commentReference w:id="195"/>
      </w:r>
      <w:ins w:id="196" w:author="Johan Ehrlén" w:date="2021-08-18T11:08:00Z">
        <w:r w:rsidR="00B8348A" w:rsidRPr="00B8348A">
          <w:rPr>
            <w:rFonts w:eastAsia="Adobe Garamond Pro" w:cs="Times New Roman"/>
            <w:color w:val="000000"/>
          </w:rPr>
          <w:t xml:space="preserve"> </w:t>
        </w:r>
        <w:r w:rsidR="00B8348A">
          <w:rPr>
            <w:rFonts w:eastAsia="Adobe Garamond Pro" w:cs="Times New Roman"/>
            <w:color w:val="000000"/>
          </w:rPr>
          <w:t>(Fig. A3)</w:t>
        </w:r>
      </w:ins>
      <w:r>
        <w:rPr>
          <w:rFonts w:eastAsia="Adobe Garamond Pro" w:cs="Times New Roman"/>
          <w:color w:val="000000"/>
        </w:rPr>
        <w:t xml:space="preserve">. </w:t>
      </w:r>
      <w:commentRangeEnd w:id="193"/>
      <w:r w:rsidR="00FE32AA">
        <w:rPr>
          <w:rStyle w:val="CommentReference"/>
          <w:rFonts w:cs="Mangal"/>
        </w:rPr>
        <w:commentReference w:id="193"/>
      </w:r>
      <w:ins w:id="197" w:author="Johan Ehrlén" w:date="2021-08-18T11:12:00Z">
        <w:r w:rsidR="00B8348A" w:rsidRPr="00B8348A">
          <w:rPr>
            <w:rFonts w:eastAsia="Adobe Garamond Pro" w:cs="Times New Roman"/>
            <w:color w:val="000000"/>
          </w:rPr>
          <w:t xml:space="preserve"> </w:t>
        </w:r>
        <w:r w:rsidR="00B8348A">
          <w:rPr>
            <w:rFonts w:eastAsia="Adobe Garamond Pro" w:cs="Times New Roman"/>
            <w:color w:val="000000"/>
          </w:rPr>
          <w:t xml:space="preserve">Our analyses also suggested that the </w:t>
        </w:r>
        <w:r w:rsidR="00B8348A">
          <w:rPr>
            <w:rFonts w:eastAsia="Adobe Garamond Pro" w:cs="Times New Roman"/>
            <w:color w:val="000000"/>
          </w:rPr>
          <w:lastRenderedPageBreak/>
          <w:t xml:space="preserve">effects of moisture on plant phenology were more important than those temperature, and this was an </w:t>
        </w:r>
      </w:ins>
      <w:ins w:id="198" w:author="Johan Ehrlén" w:date="2021-08-18T11:13:00Z">
        <w:r w:rsidR="00B8348A">
          <w:rPr>
            <w:rFonts w:eastAsia="Adobe Garamond Pro" w:cs="Times New Roman"/>
            <w:color w:val="000000"/>
          </w:rPr>
          <w:t>effect of</w:t>
        </w:r>
      </w:ins>
      <w:ins w:id="199" w:author="Johan Ehrlén" w:date="2021-08-18T11:12:00Z">
        <w:r w:rsidR="00B8348A">
          <w:rPr>
            <w:rFonts w:eastAsia="Adobe Garamond Pro" w:cs="Times New Roman"/>
            <w:color w:val="000000"/>
          </w:rPr>
          <w:t xml:space="preserve"> the larger range of variation in soil moisture in the study population (Fig. A3)</w:t>
        </w:r>
        <w:r w:rsidR="00B8348A">
          <w:commentReference w:id="200"/>
        </w:r>
        <w:r w:rsidR="00B8348A">
          <w:rPr>
            <w:rFonts w:eastAsia="Adobe Garamond Pro" w:cs="Times New Roman"/>
            <w:color w:val="000000"/>
          </w:rPr>
          <w:t xml:space="preserve">. </w:t>
        </w:r>
      </w:ins>
      <w:r>
        <w:rPr>
          <w:rFonts w:eastAsia="Adobe Garamond Pro" w:cs="Times New Roman"/>
          <w:color w:val="000000"/>
        </w:rPr>
        <w:t xml:space="preserve">Earlier flowering has also been related to higher nutrient levels (Dahlgren et al. 2007), and one possibility is that the later flowering of </w:t>
      </w:r>
      <w:r>
        <w:rPr>
          <w:rFonts w:eastAsia="Adobe Garamond Pro" w:cs="Times New Roman"/>
          <w:i/>
          <w:iCs/>
          <w:color w:val="000000"/>
        </w:rPr>
        <w:t xml:space="preserve">G. </w:t>
      </w:r>
      <w:proofErr w:type="spellStart"/>
      <w:r>
        <w:rPr>
          <w:rFonts w:eastAsia="Adobe Garamond Pro" w:cs="Times New Roman"/>
          <w:i/>
          <w:iCs/>
          <w:color w:val="000000"/>
        </w:rPr>
        <w:t>pneumonanthe</w:t>
      </w:r>
      <w:proofErr w:type="spellEnd"/>
      <w:r>
        <w:rPr>
          <w:rFonts w:eastAsia="Adobe Garamond Pro" w:cs="Times New Roman"/>
          <w:color w:val="000000"/>
        </w:rPr>
        <w:t xml:space="preserve"> observed in warm and moist microsites is due to that moister microsites are </w:t>
      </w:r>
      <w:del w:id="201" w:author="Johan Ehrlén" w:date="2021-08-18T11:08:00Z">
        <w:r w:rsidDel="00B8348A">
          <w:rPr>
            <w:rFonts w:eastAsia="Adobe Garamond Pro" w:cs="Times New Roman"/>
            <w:color w:val="000000"/>
          </w:rPr>
          <w:delText xml:space="preserve">also </w:delText>
        </w:r>
      </w:del>
      <w:r>
        <w:rPr>
          <w:rFonts w:eastAsia="Adobe Garamond Pro" w:cs="Times New Roman"/>
          <w:color w:val="000000"/>
        </w:rPr>
        <w:t xml:space="preserve">poorer in nutrients. </w:t>
      </w:r>
      <w:moveFromRangeStart w:id="202" w:author="Johan Ehrlén" w:date="2021-08-18T11:09:00Z" w:name="move80177389"/>
      <w:commentRangeStart w:id="203"/>
      <w:moveFrom w:id="204" w:author="Johan Ehrlén" w:date="2021-08-18T11:09:00Z">
        <w:r w:rsidDel="00B8348A">
          <w:rPr>
            <w:rFonts w:eastAsia="Adobe Garamond Pro" w:cs="Times New Roman"/>
            <w:color w:val="000000"/>
          </w:rPr>
          <w:t xml:space="preserve">It seems that moisture is more important than temperature in determining plant phenology in our system, </w:t>
        </w:r>
        <w:commentRangeStart w:id="205"/>
        <w:r w:rsidDel="00B8348A">
          <w:rPr>
            <w:rFonts w:eastAsia="Adobe Garamond Pro" w:cs="Times New Roman"/>
            <w:color w:val="000000"/>
          </w:rPr>
          <w:t>as suggested by the later phenology in moister microsites (blue color in Fig. A3)</w:t>
        </w:r>
        <w:commentRangeEnd w:id="205"/>
        <w:r w:rsidDel="00B8348A">
          <w:commentReference w:id="205"/>
        </w:r>
        <w:r w:rsidDel="00B8348A">
          <w:rPr>
            <w:rFonts w:eastAsia="Adobe Garamond Pro" w:cs="Times New Roman"/>
            <w:color w:val="000000"/>
          </w:rPr>
          <w:t xml:space="preserve">, and this might be due to the larger range of variation in soil moisture in the study population. </w:t>
        </w:r>
      </w:moveFrom>
      <w:moveFromRangeEnd w:id="202"/>
      <w:r>
        <w:rPr>
          <w:rFonts w:eastAsia="Adobe Garamond Pro" w:cs="Times New Roman"/>
          <w:color w:val="000000"/>
        </w:rPr>
        <w:t>In accordance with previous findings (Vald</w:t>
      </w:r>
      <w:r>
        <w:t>és and Ehrlén 2018)</w:t>
      </w:r>
      <w:r>
        <w:rPr>
          <w:rFonts w:eastAsia="Adobe Garamond Pro" w:cs="Times New Roman"/>
          <w:color w:val="000000"/>
        </w:rPr>
        <w:t xml:space="preserve">, variation in plant phenology only affected reproductive performance indirectly, through its effects on the antagonistic interaction with </w:t>
      </w:r>
      <w:r>
        <w:rPr>
          <w:rFonts w:eastAsia="Adobe Garamond Pro" w:cs="Times New Roman"/>
          <w:i/>
          <w:iCs/>
          <w:color w:val="000000"/>
        </w:rPr>
        <w:t xml:space="preserve">P. </w:t>
      </w:r>
      <w:proofErr w:type="spellStart"/>
      <w:r>
        <w:rPr>
          <w:rFonts w:eastAsia="Adobe Garamond Pro" w:cs="Times New Roman"/>
          <w:i/>
          <w:iCs/>
          <w:color w:val="000000"/>
        </w:rPr>
        <w:t>alcon</w:t>
      </w:r>
      <w:proofErr w:type="spellEnd"/>
      <w:r>
        <w:rPr>
          <w:rFonts w:eastAsia="Adobe Garamond Pro" w:cs="Times New Roman"/>
          <w:color w:val="000000"/>
        </w:rPr>
        <w:t xml:space="preserve">. </w:t>
      </w:r>
      <w:commentRangeEnd w:id="203"/>
      <w:r w:rsidR="00B8348A">
        <w:rPr>
          <w:rStyle w:val="CommentReference"/>
          <w:rFonts w:cs="Mangal"/>
        </w:rPr>
        <w:commentReference w:id="203"/>
      </w:r>
      <w:r>
        <w:rPr>
          <w:rFonts w:eastAsia="Adobe Garamond Pro" w:cs="Times New Roman"/>
          <w:color w:val="000000"/>
        </w:rPr>
        <w:tab/>
      </w:r>
      <w:commentRangeStart w:id="206"/>
      <w:r>
        <w:rPr>
          <w:rFonts w:eastAsia="Adobe Garamond Pro" w:cs="Times New Roman"/>
          <w:color w:val="000000"/>
        </w:rPr>
        <w:t>S</w:t>
      </w:r>
      <w:commentRangeEnd w:id="206"/>
      <w:r w:rsidR="00845876">
        <w:rPr>
          <w:rStyle w:val="CommentReference"/>
          <w:rFonts w:cs="Mangal"/>
        </w:rPr>
        <w:commentReference w:id="206"/>
      </w:r>
      <w:r>
        <w:rPr>
          <w:rFonts w:eastAsia="Adobe Garamond Pro" w:cs="Times New Roman"/>
          <w:color w:val="000000"/>
        </w:rPr>
        <w:t xml:space="preserve">oil temperature and moisture </w:t>
      </w:r>
      <w:ins w:id="207" w:author="Johan Ehrlén" w:date="2021-08-18T11:23:00Z">
        <w:r w:rsidR="00090EF3">
          <w:rPr>
            <w:rFonts w:eastAsia="Adobe Garamond Pro" w:cs="Times New Roman"/>
            <w:color w:val="000000"/>
          </w:rPr>
          <w:t xml:space="preserve">were </w:t>
        </w:r>
      </w:ins>
      <w:r>
        <w:rPr>
          <w:rFonts w:eastAsia="Adobe Garamond Pro" w:cs="Times New Roman"/>
          <w:color w:val="000000"/>
        </w:rPr>
        <w:t xml:space="preserve">also </w:t>
      </w:r>
      <w:del w:id="208" w:author="Johan Ehrlén" w:date="2021-08-18T11:23:00Z">
        <w:r w:rsidDel="00090EF3">
          <w:rPr>
            <w:rFonts w:eastAsia="Adobe Garamond Pro" w:cs="Times New Roman"/>
            <w:color w:val="000000"/>
          </w:rPr>
          <w:delText>interactively affected</w:delText>
        </w:r>
      </w:del>
      <w:ins w:id="209" w:author="Johan Ehrlén" w:date="2021-08-18T11:23:00Z">
        <w:r w:rsidR="00090EF3">
          <w:rPr>
            <w:rFonts w:eastAsia="Adobe Garamond Pro" w:cs="Times New Roman"/>
            <w:color w:val="000000"/>
          </w:rPr>
          <w:t>correlated with</w:t>
        </w:r>
      </w:ins>
      <w:r>
        <w:rPr>
          <w:rFonts w:eastAsia="Adobe Garamond Pro" w:cs="Times New Roman"/>
          <w:color w:val="000000"/>
        </w:rPr>
        <w:t xml:space="preserve"> host ant abundance</w:t>
      </w:r>
      <w:del w:id="210" w:author="Johan Ehrlén" w:date="2021-08-18T11:24:00Z">
        <w:r w:rsidDel="00090EF3">
          <w:rPr>
            <w:rFonts w:eastAsia="Adobe Garamond Pro" w:cs="Times New Roman"/>
            <w:color w:val="000000"/>
          </w:rPr>
          <w:delText xml:space="preserve"> and density</w:delText>
        </w:r>
        <w:r w:rsidDel="00090EF3">
          <w:rPr>
            <w:rFonts w:eastAsia="Times New Roman" w:cs="Times New Roman"/>
            <w:color w:val="000000"/>
          </w:rPr>
          <w:delText xml:space="preserve"> of neighboring conspecific plants</w:delText>
        </w:r>
      </w:del>
      <w:r>
        <w:rPr>
          <w:rFonts w:eastAsia="Adobe Garamond Pro" w:cs="Times New Roman"/>
          <w:color w:val="000000"/>
        </w:rPr>
        <w:t xml:space="preserve">. </w:t>
      </w:r>
      <w:ins w:id="211" w:author="Johan Ehrlén" w:date="2021-08-18T11:25:00Z">
        <w:r w:rsidR="00090EF3">
          <w:rPr>
            <w:rFonts w:eastAsia="Adobe Garamond Pro" w:cs="Times New Roman"/>
            <w:color w:val="000000"/>
          </w:rPr>
          <w:t>When soils w</w:t>
        </w:r>
      </w:ins>
      <w:ins w:id="212" w:author="Johan Ehrlén" w:date="2021-08-18T11:26:00Z">
        <w:r w:rsidR="00090EF3">
          <w:rPr>
            <w:rFonts w:eastAsia="Adobe Garamond Pro" w:cs="Times New Roman"/>
            <w:color w:val="000000"/>
          </w:rPr>
          <w:t xml:space="preserve">ere dry </w:t>
        </w:r>
      </w:ins>
      <w:r>
        <w:rPr>
          <w:rFonts w:eastAsia="Adobe Garamond Pro" w:cs="Times New Roman"/>
          <w:i/>
          <w:iCs/>
          <w:color w:val="000000"/>
        </w:rPr>
        <w:t>M. rubra</w:t>
      </w:r>
      <w:r>
        <w:rPr>
          <w:rFonts w:eastAsia="Adobe Garamond Pro" w:cs="Times New Roman"/>
          <w:color w:val="000000"/>
        </w:rPr>
        <w:t xml:space="preserve"> were more abundant </w:t>
      </w:r>
      <w:del w:id="213" w:author="Johan Ehrlén" w:date="2021-08-18T11:25:00Z">
        <w:r w:rsidDel="00090EF3">
          <w:rPr>
            <w:rFonts w:eastAsia="Adobe Garamond Pro" w:cs="Times New Roman"/>
            <w:color w:val="000000"/>
          </w:rPr>
          <w:delText xml:space="preserve">and </w:delText>
        </w:r>
        <w:bookmarkStart w:id="214" w:name="_Hlk80178344"/>
        <w:r w:rsidDel="00090EF3">
          <w:rPr>
            <w:rFonts w:eastAsia="Adobe Garamond Pro" w:cs="Times New Roman"/>
            <w:color w:val="000000"/>
          </w:rPr>
          <w:delText xml:space="preserve">neighbor density was higher </w:delText>
        </w:r>
      </w:del>
      <w:r>
        <w:rPr>
          <w:rFonts w:eastAsia="Adobe Garamond Pro" w:cs="Times New Roman"/>
          <w:color w:val="000000"/>
        </w:rPr>
        <w:t>in cold microsites</w:t>
      </w:r>
      <w:del w:id="215" w:author="Johan Ehrlén" w:date="2021-08-18T11:26:00Z">
        <w:r w:rsidDel="00090EF3">
          <w:rPr>
            <w:rFonts w:eastAsia="Adobe Garamond Pro" w:cs="Times New Roman"/>
            <w:color w:val="000000"/>
          </w:rPr>
          <w:delText xml:space="preserve"> when moisture was low</w:delText>
        </w:r>
      </w:del>
      <w:r>
        <w:rPr>
          <w:rFonts w:eastAsia="Adobe Garamond Pro" w:cs="Times New Roman"/>
          <w:color w:val="000000"/>
        </w:rPr>
        <w:t xml:space="preserve">, but </w:t>
      </w:r>
      <w:del w:id="216" w:author="Johan Ehrlén" w:date="2021-08-18T11:26:00Z">
        <w:r w:rsidDel="00090EF3">
          <w:rPr>
            <w:rFonts w:eastAsia="Adobe Garamond Pro" w:cs="Times New Roman"/>
            <w:color w:val="000000"/>
          </w:rPr>
          <w:delText xml:space="preserve">in warm microsites </w:delText>
        </w:r>
      </w:del>
      <w:r>
        <w:rPr>
          <w:rFonts w:eastAsia="Adobe Garamond Pro" w:cs="Times New Roman"/>
          <w:color w:val="000000"/>
        </w:rPr>
        <w:t>when moisture was high</w:t>
      </w:r>
      <w:ins w:id="217" w:author="Johan Ehrlén" w:date="2021-08-18T11:26:00Z">
        <w:r w:rsidR="00090EF3" w:rsidRPr="00090EF3">
          <w:rPr>
            <w:rFonts w:eastAsia="Adobe Garamond Pro" w:cs="Times New Roman"/>
            <w:color w:val="000000"/>
          </w:rPr>
          <w:t xml:space="preserve"> </w:t>
        </w:r>
        <w:r w:rsidR="00090EF3">
          <w:rPr>
            <w:rFonts w:eastAsia="Adobe Garamond Pro" w:cs="Times New Roman"/>
            <w:color w:val="000000"/>
          </w:rPr>
          <w:t>it was more abundant in warm microsites</w:t>
        </w:r>
      </w:ins>
      <w:r>
        <w:rPr>
          <w:rFonts w:eastAsia="Adobe Garamond Pro" w:cs="Times New Roman"/>
          <w:color w:val="000000"/>
        </w:rPr>
        <w:t xml:space="preserve">. </w:t>
      </w:r>
      <w:bookmarkEnd w:id="214"/>
      <w:proofErr w:type="spellStart"/>
      <w:r>
        <w:rPr>
          <w:rFonts w:eastAsia="Adobe Garamond Pro" w:cs="Times New Roman"/>
          <w:i/>
          <w:iCs/>
          <w:color w:val="000000"/>
        </w:rPr>
        <w:t>Myrmica</w:t>
      </w:r>
      <w:proofErr w:type="spellEnd"/>
      <w:r>
        <w:rPr>
          <w:rFonts w:eastAsia="Adobe Garamond Pro" w:cs="Times New Roman"/>
          <w:color w:val="000000"/>
        </w:rPr>
        <w:t xml:space="preserve"> ants occupy different ecological niches with respect to vegetation and soil characteristics (</w:t>
      </w:r>
      <w:proofErr w:type="spellStart"/>
      <w:r>
        <w:rPr>
          <w:rFonts w:eastAsia="Adobe Garamond Pro" w:cs="Times New Roman"/>
          <w:color w:val="000000"/>
        </w:rPr>
        <w:t>Elmes</w:t>
      </w:r>
      <w:proofErr w:type="spellEnd"/>
      <w:r>
        <w:rPr>
          <w:rFonts w:eastAsia="Adobe Garamond Pro" w:cs="Times New Roman"/>
          <w:color w:val="000000"/>
        </w:rPr>
        <w:t xml:space="preserve"> et al. 1998). Specifically, </w:t>
      </w:r>
      <w:r>
        <w:rPr>
          <w:rFonts w:eastAsia="Adobe Garamond Pro" w:cs="Times New Roman"/>
          <w:i/>
          <w:iCs/>
          <w:color w:val="000000"/>
        </w:rPr>
        <w:t>M. rubra</w:t>
      </w:r>
      <w:r>
        <w:rPr>
          <w:rFonts w:eastAsia="Adobe Garamond Pro" w:cs="Times New Roman"/>
          <w:color w:val="000000"/>
        </w:rPr>
        <w:t xml:space="preserve"> shows preferences for intermediate soil temperature and moisture (</w:t>
      </w:r>
      <w:proofErr w:type="spellStart"/>
      <w:r>
        <w:rPr>
          <w:rFonts w:eastAsia="Adobe Garamond Pro" w:cs="Times New Roman"/>
          <w:color w:val="000000"/>
        </w:rPr>
        <w:t>Elmes</w:t>
      </w:r>
      <w:proofErr w:type="spellEnd"/>
      <w:r>
        <w:rPr>
          <w:rFonts w:eastAsia="Adobe Garamond Pro" w:cs="Times New Roman"/>
          <w:color w:val="000000"/>
        </w:rPr>
        <w:t xml:space="preserve"> et al. 1998), and might thus avoid very warm and dry microsites, where there might be a risk of </w:t>
      </w:r>
      <w:proofErr w:type="spellStart"/>
      <w:r>
        <w:rPr>
          <w:rFonts w:eastAsia="Adobe Garamond Pro" w:cs="Times New Roman"/>
          <w:color w:val="000000"/>
        </w:rPr>
        <w:t>dessication</w:t>
      </w:r>
      <w:proofErr w:type="spellEnd"/>
      <w:r>
        <w:rPr>
          <w:rFonts w:eastAsia="Adobe Garamond Pro" w:cs="Times New Roman"/>
          <w:color w:val="000000"/>
        </w:rPr>
        <w:t xml:space="preserve">, as well as very cold and wet microsites, which might be too damp. Lastly, </w:t>
      </w:r>
      <w:del w:id="218" w:author="Johan Ehrlén" w:date="2021-08-18T11:30:00Z">
        <w:r w:rsidDel="00561A12">
          <w:rPr>
            <w:rFonts w:eastAsia="Adobe Garamond Pro" w:cs="Times New Roman"/>
            <w:color w:val="000000"/>
          </w:rPr>
          <w:delText xml:space="preserve">the fact that </w:delText>
        </w:r>
      </w:del>
      <w:proofErr w:type="spellStart"/>
      <w:r>
        <w:rPr>
          <w:rFonts w:eastAsia="Adobe Garamond Pro" w:cs="Times New Roman"/>
          <w:color w:val="000000"/>
        </w:rPr>
        <w:t>neighbor</w:t>
      </w:r>
      <w:proofErr w:type="spellEnd"/>
      <w:r>
        <w:rPr>
          <w:rFonts w:eastAsia="Adobe Garamond Pro" w:cs="Times New Roman"/>
          <w:color w:val="000000"/>
        </w:rPr>
        <w:t xml:space="preserve"> density was the highest in warm and moist microsites</w:t>
      </w:r>
      <w:ins w:id="219" w:author="Johan Ehrlén" w:date="2021-08-18T11:29:00Z">
        <w:r w:rsidR="00561A12">
          <w:rPr>
            <w:rFonts w:eastAsia="Adobe Garamond Pro" w:cs="Times New Roman"/>
            <w:color w:val="000000"/>
          </w:rPr>
          <w:t>. This</w:t>
        </w:r>
      </w:ins>
      <w:del w:id="220" w:author="Johan Ehrlén" w:date="2021-08-18T11:29:00Z">
        <w:r w:rsidDel="00561A12">
          <w:rPr>
            <w:rFonts w:eastAsia="Adobe Garamond Pro" w:cs="Times New Roman"/>
            <w:color w:val="000000"/>
          </w:rPr>
          <w:delText>,</w:delText>
        </w:r>
      </w:del>
      <w:r>
        <w:rPr>
          <w:rFonts w:eastAsia="Adobe Garamond Pro" w:cs="Times New Roman"/>
          <w:color w:val="000000"/>
        </w:rPr>
        <w:t xml:space="preserve"> might be the result of that these microsites can support higher plant densities due to a higher water availability in the soil and a low cover of grasses resulting from low nutrient concentrations (</w:t>
      </w:r>
      <w:proofErr w:type="spellStart"/>
      <w:r>
        <w:rPr>
          <w:rFonts w:eastAsia="Adobe Garamond Pro" w:cs="Times New Roman"/>
          <w:color w:val="000000"/>
        </w:rPr>
        <w:t>Oostermeijer</w:t>
      </w:r>
      <w:proofErr w:type="spellEnd"/>
      <w:r>
        <w:rPr>
          <w:rFonts w:eastAsia="Adobe Garamond Pro" w:cs="Times New Roman"/>
          <w:color w:val="000000"/>
        </w:rPr>
        <w:t xml:space="preserve"> et al. 1998).</w:t>
      </w:r>
    </w:p>
    <w:p w14:paraId="5952FE42" w14:textId="5B672BA8" w:rsidR="001F5BA7" w:rsidRDefault="00162D36">
      <w:pPr>
        <w:spacing w:line="480" w:lineRule="auto"/>
      </w:pPr>
      <w:r>
        <w:rPr>
          <w:rFonts w:eastAsia="Adobe Garamond Pro" w:cs="Times New Roman"/>
          <w:color w:val="000000"/>
        </w:rPr>
        <w:tab/>
      </w:r>
      <w:commentRangeStart w:id="221"/>
      <w:commentRangeStart w:id="222"/>
      <w:r>
        <w:rPr>
          <w:rFonts w:eastAsia="Adobe Garamond Pro" w:cs="Times New Roman"/>
          <w:color w:val="000000"/>
        </w:rPr>
        <w:t>A</w:t>
      </w:r>
      <w:r>
        <w:rPr>
          <w:rFonts w:eastAsia="Times New Roman" w:cs="Times New Roman"/>
          <w:color w:val="000000"/>
        </w:rPr>
        <w:t xml:space="preserve">s a consequence of the effects of microclimate on phenology, host ant abundance and </w:t>
      </w:r>
      <w:proofErr w:type="spellStart"/>
      <w:r>
        <w:rPr>
          <w:rFonts w:eastAsia="Times New Roman" w:cs="Times New Roman"/>
          <w:color w:val="000000"/>
        </w:rPr>
        <w:t>neighbor</w:t>
      </w:r>
      <w:proofErr w:type="spellEnd"/>
      <w:r>
        <w:rPr>
          <w:rFonts w:eastAsia="Times New Roman" w:cs="Times New Roman"/>
          <w:color w:val="000000"/>
        </w:rPr>
        <w:t xml:space="preserve"> density </w:t>
      </w:r>
      <w:commentRangeStart w:id="223"/>
      <w:r>
        <w:rPr>
          <w:rFonts w:eastAsia="Times New Roman" w:cs="Times New Roman"/>
          <w:color w:val="000000"/>
        </w:rPr>
        <w:t>and phenology</w:t>
      </w:r>
      <w:commentRangeEnd w:id="223"/>
      <w:r w:rsidR="00561A12">
        <w:rPr>
          <w:rStyle w:val="CommentReference"/>
          <w:rFonts w:cs="Mangal"/>
        </w:rPr>
        <w:commentReference w:id="223"/>
      </w:r>
      <w:r>
        <w:rPr>
          <w:rFonts w:eastAsia="Times New Roman" w:cs="Times New Roman"/>
          <w:color w:val="000000"/>
        </w:rPr>
        <w:t xml:space="preserve">, the incidence of </w:t>
      </w:r>
      <w:r>
        <w:rPr>
          <w:rFonts w:eastAsia="Times New Roman" w:cs="Times New Roman"/>
          <w:i/>
          <w:iCs/>
          <w:color w:val="000000"/>
        </w:rPr>
        <w:t xml:space="preserve">P. </w:t>
      </w:r>
      <w:proofErr w:type="spellStart"/>
      <w:r>
        <w:rPr>
          <w:rFonts w:eastAsia="Times New Roman" w:cs="Times New Roman"/>
          <w:i/>
          <w:iCs/>
          <w:color w:val="000000"/>
        </w:rPr>
        <w:t>alcon</w:t>
      </w:r>
      <w:proofErr w:type="spellEnd"/>
      <w:r>
        <w:rPr>
          <w:rFonts w:eastAsia="Times New Roman" w:cs="Times New Roman"/>
          <w:color w:val="000000"/>
        </w:rPr>
        <w:t xml:space="preserve"> oviposition increased, and reproductive performance of </w:t>
      </w:r>
      <w:r>
        <w:rPr>
          <w:rFonts w:eastAsia="Times New Roman" w:cs="Times New Roman"/>
          <w:i/>
          <w:iCs/>
          <w:color w:val="000000"/>
        </w:rPr>
        <w:t xml:space="preserve">G. </w:t>
      </w:r>
      <w:proofErr w:type="spellStart"/>
      <w:r>
        <w:rPr>
          <w:rFonts w:eastAsia="Times New Roman" w:cs="Times New Roman"/>
          <w:i/>
          <w:iCs/>
          <w:color w:val="000000"/>
        </w:rPr>
        <w:t>pneumonanthe</w:t>
      </w:r>
      <w:proofErr w:type="spellEnd"/>
      <w:r>
        <w:rPr>
          <w:rFonts w:eastAsia="Times New Roman" w:cs="Times New Roman"/>
          <w:color w:val="000000"/>
        </w:rPr>
        <w:t xml:space="preserve"> decreased in cold and moist microsites </w:t>
      </w:r>
      <w:commentRangeStart w:id="224"/>
      <w:r>
        <w:rPr>
          <w:rFonts w:eastAsia="Times New Roman" w:cs="Times New Roman"/>
          <w:color w:val="000000"/>
        </w:rPr>
        <w:t xml:space="preserve">(in spite of </w:t>
      </w:r>
      <w:commentRangeStart w:id="225"/>
      <w:r>
        <w:rPr>
          <w:rFonts w:eastAsia="Times New Roman" w:cs="Times New Roman"/>
          <w:color w:val="000000"/>
        </w:rPr>
        <w:t xml:space="preserve">the </w:t>
      </w:r>
      <w:r>
        <w:rPr>
          <w:rFonts w:eastAsia="Times New Roman" w:cs="Times New Roman"/>
        </w:rPr>
        <w:t>occurrence</w:t>
      </w:r>
      <w:r>
        <w:rPr>
          <w:rFonts w:eastAsia="Times New Roman" w:cs="Times New Roman"/>
          <w:color w:val="000000"/>
        </w:rPr>
        <w:t xml:space="preserve"> of </w:t>
      </w:r>
      <w:r>
        <w:rPr>
          <w:rFonts w:eastAsia="Times New Roman" w:cs="Times New Roman"/>
        </w:rPr>
        <w:t>oviposition</w:t>
      </w:r>
      <w:r>
        <w:rPr>
          <w:rFonts w:eastAsia="Times New Roman" w:cs="Times New Roman"/>
          <w:color w:val="000000"/>
        </w:rPr>
        <w:t xml:space="preserve"> being higher in warm microsites</w:t>
      </w:r>
      <w:commentRangeEnd w:id="225"/>
      <w:r>
        <w:commentReference w:id="225"/>
      </w:r>
      <w:commentRangeEnd w:id="224"/>
      <w:r w:rsidR="00561A12">
        <w:rPr>
          <w:rStyle w:val="CommentReference"/>
          <w:rFonts w:cs="Mangal"/>
        </w:rPr>
        <w:commentReference w:id="224"/>
      </w:r>
      <w:r>
        <w:rPr>
          <w:rFonts w:eastAsia="Times New Roman" w:cs="Times New Roman"/>
          <w:color w:val="000000"/>
        </w:rPr>
        <w:t xml:space="preserve">). This was mainly due to effects of changes in </w:t>
      </w:r>
      <w:del w:id="226" w:author="Johan Ehrlén" w:date="2021-08-18T11:34:00Z">
        <w:r w:rsidDel="00561A12">
          <w:rPr>
            <w:rFonts w:eastAsia="Times New Roman" w:cs="Times New Roman"/>
            <w:color w:val="000000"/>
          </w:rPr>
          <w:delText xml:space="preserve">neighbour </w:delText>
        </w:r>
      </w:del>
      <w:r>
        <w:rPr>
          <w:rFonts w:eastAsia="Times New Roman" w:cs="Times New Roman"/>
          <w:color w:val="000000"/>
        </w:rPr>
        <w:t xml:space="preserve">density and phenology </w:t>
      </w:r>
      <w:ins w:id="227" w:author="Johan Ehrlén" w:date="2021-08-18T11:34:00Z">
        <w:r w:rsidR="00561A12">
          <w:rPr>
            <w:rFonts w:eastAsia="Times New Roman" w:cs="Times New Roman"/>
            <w:color w:val="000000"/>
          </w:rPr>
          <w:t xml:space="preserve">of </w:t>
        </w:r>
        <w:r w:rsidR="00561A12">
          <w:rPr>
            <w:rFonts w:eastAsia="Times New Roman" w:cs="Times New Roman"/>
            <w:color w:val="000000"/>
          </w:rPr>
          <w:t xml:space="preserve">neighbour </w:t>
        </w:r>
      </w:ins>
      <w:r>
        <w:rPr>
          <w:rFonts w:eastAsia="Times New Roman" w:cs="Times New Roman"/>
          <w:color w:val="000000"/>
        </w:rPr>
        <w:t xml:space="preserve">on </w:t>
      </w:r>
      <w:r>
        <w:rPr>
          <w:rFonts w:eastAsia="NSimSun" w:cs="Times New Roman"/>
        </w:rPr>
        <w:t>oviposition</w:t>
      </w:r>
      <w:commentRangeStart w:id="228"/>
      <w:del w:id="229" w:author="Johan Ehrlén" w:date="2021-08-18T11:34:00Z">
        <w:r w:rsidDel="00561A12">
          <w:rPr>
            <w:rFonts w:eastAsia="NSimSun" w:cs="Times New Roman"/>
          </w:rPr>
          <w:delText xml:space="preserve"> occurrence</w:delText>
        </w:r>
      </w:del>
      <w:r>
        <w:rPr>
          <w:rFonts w:eastAsia="NSimSun" w:cs="Times New Roman"/>
        </w:rPr>
        <w:t>, which was the pathway with the stronger indirect effects, especially regarding temperature</w:t>
      </w:r>
      <w:commentRangeEnd w:id="228"/>
      <w:r w:rsidR="00561A12">
        <w:rPr>
          <w:rStyle w:val="CommentReference"/>
          <w:rFonts w:cs="Mangal"/>
        </w:rPr>
        <w:commentReference w:id="228"/>
      </w:r>
      <w:del w:id="230" w:author="Johan Ehrlén" w:date="2021-08-18T11:45:00Z">
        <w:r w:rsidDel="00D73C12">
          <w:rPr>
            <w:rFonts w:eastAsia="NSimSun" w:cs="Times New Roman"/>
          </w:rPr>
          <w:delText xml:space="preserve"> (</w:delText>
        </w:r>
        <w:commentRangeStart w:id="231"/>
        <w:r w:rsidDel="00D73C12">
          <w:rPr>
            <w:rFonts w:eastAsia="NSimSun" w:cs="Times New Roman"/>
          </w:rPr>
          <w:delText>Table 2</w:delText>
        </w:r>
      </w:del>
      <w:commentRangeEnd w:id="231"/>
      <w:r>
        <w:commentReference w:id="231"/>
      </w:r>
      <w:del w:id="232" w:author="Johan Ehrlén" w:date="2021-08-18T11:45:00Z">
        <w:r w:rsidDel="00D73C12">
          <w:rPr>
            <w:rFonts w:eastAsia="NSimSun" w:cs="Times New Roman"/>
          </w:rPr>
          <w:delText>)</w:delText>
        </w:r>
      </w:del>
      <w:r>
        <w:rPr>
          <w:rFonts w:eastAsia="NSimSun" w:cs="Times New Roman"/>
        </w:rPr>
        <w:t xml:space="preserve">. Effects of changes in plant phenology and ant abundance on oviposition </w:t>
      </w:r>
      <w:r>
        <w:rPr>
          <w:rFonts w:eastAsia="NSimSun"/>
        </w:rPr>
        <w:t>occurrence were less important</w:t>
      </w:r>
      <w:del w:id="233" w:author="Johan Ehrlén" w:date="2021-08-18T11:45:00Z">
        <w:r w:rsidRPr="00D73C12" w:rsidDel="00D73C12">
          <w:rPr>
            <w:rFonts w:eastAsia="NSimSun"/>
          </w:rPr>
          <w:delText>, but still significant (</w:delText>
        </w:r>
        <w:commentRangeStart w:id="234"/>
        <w:r w:rsidRPr="00D73C12" w:rsidDel="00D73C12">
          <w:rPr>
            <w:rFonts w:eastAsia="NSimSun"/>
          </w:rPr>
          <w:delText>Table 2</w:delText>
        </w:r>
      </w:del>
      <w:commentRangeEnd w:id="234"/>
      <w:r w:rsidRPr="00D73C12">
        <w:commentReference w:id="234"/>
      </w:r>
      <w:del w:id="235" w:author="Johan Ehrlén" w:date="2021-08-18T11:45:00Z">
        <w:r w:rsidRPr="00D73C12" w:rsidDel="00D73C12">
          <w:rPr>
            <w:rFonts w:eastAsia="NSimSun"/>
          </w:rPr>
          <w:delText>)</w:delText>
        </w:r>
      </w:del>
      <w:r w:rsidRPr="00D73C12">
        <w:rPr>
          <w:rFonts w:eastAsia="NSimSun"/>
        </w:rPr>
        <w:t xml:space="preserve">. </w:t>
      </w:r>
      <w:commentRangeEnd w:id="221"/>
      <w:r w:rsidRPr="00D73C12">
        <w:commentReference w:id="221"/>
      </w:r>
      <w:commentRangeEnd w:id="222"/>
      <w:r w:rsidR="00561A12" w:rsidRPr="00D73C12">
        <w:rPr>
          <w:rStyle w:val="CommentReference"/>
          <w:rFonts w:cs="Mangal"/>
          <w:sz w:val="24"/>
          <w:szCs w:val="24"/>
          <w:rPrChange w:id="236" w:author="Johan Ehrlén" w:date="2021-08-18T11:46:00Z">
            <w:rPr>
              <w:rStyle w:val="CommentReference"/>
              <w:rFonts w:cs="Mangal"/>
            </w:rPr>
          </w:rPrChange>
        </w:rPr>
        <w:commentReference w:id="222"/>
      </w:r>
      <w:del w:id="237" w:author="Johan Ehrlén" w:date="2021-08-18T11:46:00Z">
        <w:r w:rsidRPr="00D73C12" w:rsidDel="00D73C12">
          <w:rPr>
            <w:rFonts w:eastAsia="Adobe Garamond Pro" w:cs="Times New Roman"/>
            <w:color w:val="000000"/>
          </w:rPr>
          <w:delText xml:space="preserve">In </w:delText>
        </w:r>
      </w:del>
      <w:ins w:id="238" w:author="Johan Ehrlén" w:date="2021-08-18T11:46:00Z">
        <w:r w:rsidR="00D73C12" w:rsidRPr="00D73C12">
          <w:rPr>
            <w:rStyle w:val="CommentReference"/>
            <w:rFonts w:cs="Mangal"/>
            <w:sz w:val="24"/>
            <w:szCs w:val="24"/>
            <w:rPrChange w:id="239" w:author="Johan Ehrlén" w:date="2021-08-18T11:46:00Z">
              <w:rPr>
                <w:rStyle w:val="CommentReference"/>
                <w:rFonts w:cs="Mangal"/>
              </w:rPr>
            </w:rPrChange>
          </w:rPr>
          <w:t>A</w:t>
        </w:r>
      </w:ins>
      <w:del w:id="240" w:author="Johan Ehrlén" w:date="2021-08-18T11:46:00Z">
        <w:r w:rsidRPr="00D73C12" w:rsidDel="00D73C12">
          <w:rPr>
            <w:rFonts w:eastAsia="Adobe Garamond Pro" w:cs="Times New Roman"/>
            <w:color w:val="000000"/>
          </w:rPr>
          <w:delText>a</w:delText>
        </w:r>
      </w:del>
      <w:r>
        <w:rPr>
          <w:rFonts w:eastAsia="Adobe Garamond Pro" w:cs="Times New Roman"/>
          <w:color w:val="000000"/>
        </w:rPr>
        <w:t xml:space="preserve"> previous study with this species </w:t>
      </w:r>
      <w:del w:id="241" w:author="Johan Ehrlén" w:date="2021-08-18T11:46:00Z">
        <w:r w:rsidDel="00D73C12">
          <w:rPr>
            <w:rFonts w:eastAsia="Adobe Garamond Pro" w:cs="Times New Roman"/>
            <w:color w:val="000000"/>
          </w:rPr>
          <w:delText>it was similarly shown</w:delText>
        </w:r>
      </w:del>
      <w:ins w:id="242" w:author="Johan Ehrlén" w:date="2021-08-18T11:46:00Z">
        <w:r w:rsidR="00D73C12">
          <w:rPr>
            <w:rFonts w:eastAsia="Adobe Garamond Pro" w:cs="Times New Roman"/>
            <w:color w:val="000000"/>
          </w:rPr>
          <w:t>found</w:t>
        </w:r>
      </w:ins>
      <w:r>
        <w:rPr>
          <w:rFonts w:eastAsia="Adobe Garamond Pro" w:cs="Times New Roman"/>
          <w:color w:val="000000"/>
        </w:rPr>
        <w:t xml:space="preserve"> that</w:t>
      </w:r>
      <w:r>
        <w:t xml:space="preserve"> </w:t>
      </w:r>
      <w:ins w:id="243" w:author="Johan Ehrlén" w:date="2021-08-18T11:46:00Z">
        <w:r w:rsidR="00D73C12">
          <w:t xml:space="preserve">the </w:t>
        </w:r>
      </w:ins>
      <w:r>
        <w:rPr>
          <w:rFonts w:eastAsia="Adobe Garamond Pro" w:cs="Times New Roman"/>
          <w:color w:val="000000"/>
        </w:rPr>
        <w:t xml:space="preserve">incidence of </w:t>
      </w:r>
      <w:r>
        <w:rPr>
          <w:rFonts w:eastAsia="Adobe Garamond Pro" w:cs="Times New Roman"/>
          <w:i/>
          <w:iCs/>
          <w:color w:val="000000"/>
        </w:rPr>
        <w:t xml:space="preserve">P. </w:t>
      </w:r>
      <w:proofErr w:type="spellStart"/>
      <w:r>
        <w:rPr>
          <w:rFonts w:eastAsia="Adobe Garamond Pro" w:cs="Times New Roman"/>
          <w:i/>
          <w:iCs/>
          <w:color w:val="000000"/>
        </w:rPr>
        <w:t>alcon</w:t>
      </w:r>
      <w:proofErr w:type="spellEnd"/>
      <w:r>
        <w:rPr>
          <w:rFonts w:eastAsia="Adobe Garamond Pro" w:cs="Times New Roman"/>
          <w:i/>
          <w:iCs/>
          <w:color w:val="000000"/>
        </w:rPr>
        <w:t xml:space="preserve"> </w:t>
      </w:r>
      <w:r>
        <w:rPr>
          <w:rFonts w:eastAsia="Adobe Garamond Pro" w:cs="Times New Roman"/>
          <w:color w:val="000000"/>
        </w:rPr>
        <w:t xml:space="preserve">eggs increased with an earlier plant phenology, and </w:t>
      </w:r>
      <w:ins w:id="244" w:author="Johan Ehrlén" w:date="2021-08-18T11:52:00Z">
        <w:r w:rsidR="005B7A5A">
          <w:rPr>
            <w:rFonts w:eastAsia="Adobe Garamond Pro" w:cs="Times New Roman"/>
            <w:color w:val="000000"/>
          </w:rPr>
          <w:t xml:space="preserve">that </w:t>
        </w:r>
      </w:ins>
      <w:r>
        <w:rPr>
          <w:rFonts w:eastAsia="Adobe Garamond Pro" w:cs="Times New Roman"/>
          <w:color w:val="000000"/>
        </w:rPr>
        <w:t xml:space="preserve">the preference for early-flowering host plants was stronger where host ants were abundant </w:t>
      </w:r>
      <w:r>
        <w:t xml:space="preserve">(Valdés and Ehrlén </w:t>
      </w:r>
      <w:r>
        <w:lastRenderedPageBreak/>
        <w:t>2019)</w:t>
      </w:r>
      <w:r>
        <w:rPr>
          <w:rFonts w:eastAsia="Adobe Garamond Pro" w:cs="Times New Roman"/>
          <w:color w:val="000000"/>
        </w:rPr>
        <w:t>. Moreover</w:t>
      </w:r>
      <w:r>
        <w:rPr>
          <w:rFonts w:eastAsia="Times New Roman" w:cs="Times New Roman"/>
          <w:color w:val="000000"/>
        </w:rPr>
        <w:t xml:space="preserve">, plants with </w:t>
      </w:r>
      <w:proofErr w:type="spellStart"/>
      <w:r>
        <w:rPr>
          <w:rFonts w:eastAsia="Times New Roman" w:cs="Times New Roman"/>
          <w:color w:val="000000"/>
        </w:rPr>
        <w:t>neighbors</w:t>
      </w:r>
      <w:proofErr w:type="spellEnd"/>
      <w:r>
        <w:rPr>
          <w:rFonts w:eastAsia="Times New Roman" w:cs="Times New Roman"/>
          <w:color w:val="000000"/>
        </w:rPr>
        <w:t xml:space="preserve"> that were less preferred by </w:t>
      </w:r>
      <w:r>
        <w:rPr>
          <w:rFonts w:eastAsia="Times New Roman" w:cs="Times New Roman"/>
          <w:i/>
          <w:iCs/>
          <w:color w:val="000000"/>
        </w:rPr>
        <w:t xml:space="preserve">P. </w:t>
      </w:r>
      <w:proofErr w:type="spellStart"/>
      <w:r>
        <w:rPr>
          <w:rFonts w:eastAsia="Times New Roman" w:cs="Times New Roman"/>
          <w:i/>
          <w:iCs/>
          <w:color w:val="000000"/>
        </w:rPr>
        <w:t>alcon</w:t>
      </w:r>
      <w:proofErr w:type="spellEnd"/>
      <w:r>
        <w:rPr>
          <w:rFonts w:eastAsia="Times New Roman" w:cs="Times New Roman"/>
          <w:color w:val="000000"/>
        </w:rPr>
        <w:t xml:space="preserve"> for oviposition had a higher probability of receiving eggs. As a result of these interactive effects, plants that flowered earlier and where host ants were more abundant, and plants surrounded by fewer and later-flowering </w:t>
      </w:r>
      <w:proofErr w:type="spellStart"/>
      <w:r>
        <w:rPr>
          <w:rFonts w:eastAsia="Times New Roman" w:cs="Times New Roman"/>
          <w:color w:val="000000"/>
        </w:rPr>
        <w:t>neighbors</w:t>
      </w:r>
      <w:proofErr w:type="spellEnd"/>
      <w:r>
        <w:rPr>
          <w:rFonts w:eastAsia="Times New Roman" w:cs="Times New Roman"/>
          <w:color w:val="000000"/>
        </w:rPr>
        <w:t xml:space="preserve"> produced fewer seeds per flower </w:t>
      </w:r>
      <w:commentRangeStart w:id="245"/>
      <w:r>
        <w:rPr>
          <w:rFonts w:eastAsia="Times New Roman" w:cs="Times New Roman"/>
          <w:color w:val="000000"/>
        </w:rPr>
        <w:t>because they had a high occurrence of oviposition</w:t>
      </w:r>
      <w:commentRangeEnd w:id="245"/>
      <w:r w:rsidR="005B7A5A">
        <w:rPr>
          <w:rStyle w:val="CommentReference"/>
          <w:rFonts w:cs="Mangal"/>
        </w:rPr>
        <w:commentReference w:id="245"/>
      </w:r>
      <w:r>
        <w:rPr>
          <w:rFonts w:eastAsia="Times New Roman" w:cs="Times New Roman"/>
          <w:color w:val="000000"/>
        </w:rPr>
        <w:t>. The fact that both plant phenology, host ant abundance and d</w:t>
      </w:r>
      <w:bookmarkStart w:id="246" w:name="_Hlk432225421"/>
      <w:bookmarkEnd w:id="246"/>
      <w:r>
        <w:rPr>
          <w:rFonts w:eastAsia="Times New Roman" w:cs="Times New Roman"/>
          <w:color w:val="000000"/>
        </w:rPr>
        <w:t xml:space="preserve">ensity and phenology of </w:t>
      </w:r>
      <w:proofErr w:type="spellStart"/>
      <w:r>
        <w:rPr>
          <w:rFonts w:eastAsia="Times New Roman" w:cs="Times New Roman"/>
          <w:color w:val="000000"/>
        </w:rPr>
        <w:t>neighboring</w:t>
      </w:r>
      <w:proofErr w:type="spellEnd"/>
      <w:r>
        <w:rPr>
          <w:rFonts w:eastAsia="Times New Roman" w:cs="Times New Roman"/>
          <w:color w:val="000000"/>
        </w:rPr>
        <w:t xml:space="preserve"> conspecific plants were related to microclimate</w:t>
      </w:r>
      <w:ins w:id="247" w:author="Johan Ehrlén" w:date="2021-08-18T11:53:00Z">
        <w:r w:rsidR="005B7A5A">
          <w:rPr>
            <w:rFonts w:eastAsia="Times New Roman" w:cs="Times New Roman"/>
            <w:color w:val="000000"/>
          </w:rPr>
          <w:t xml:space="preserve"> in this study</w:t>
        </w:r>
      </w:ins>
      <w:del w:id="248" w:author="Johan Ehrlén" w:date="2021-08-18T11:53:00Z">
        <w:r w:rsidDel="005B7A5A">
          <w:rPr>
            <w:rFonts w:eastAsia="Times New Roman" w:cs="Times New Roman"/>
            <w:color w:val="000000"/>
          </w:rPr>
          <w:delText>,</w:delText>
        </w:r>
      </w:del>
      <w:ins w:id="249" w:author="Johan Ehrlén" w:date="2021-08-18T11:53:00Z">
        <w:r w:rsidR="005B7A5A">
          <w:rPr>
            <w:rFonts w:eastAsia="Times New Roman" w:cs="Times New Roman"/>
            <w:color w:val="000000"/>
          </w:rPr>
          <w:t xml:space="preserve"> thus</w:t>
        </w:r>
      </w:ins>
      <w:r>
        <w:rPr>
          <w:rFonts w:eastAsia="Times New Roman" w:cs="Times New Roman"/>
          <w:color w:val="000000"/>
        </w:rPr>
        <w:t xml:space="preserve"> implies that microclimate indirectly affects plant reproduction </w:t>
      </w:r>
      <w:del w:id="250" w:author="Johan Ehrlén" w:date="2021-08-18T11:55:00Z">
        <w:r w:rsidDel="005B7A5A">
          <w:rPr>
            <w:rFonts w:eastAsia="Times New Roman" w:cs="Times New Roman"/>
            <w:color w:val="000000"/>
          </w:rPr>
          <w:delText xml:space="preserve">not only by </w:delText>
        </w:r>
      </w:del>
      <w:del w:id="251" w:author="Johan Ehrlén" w:date="2021-08-18T11:54:00Z">
        <w:r w:rsidDel="005B7A5A">
          <w:rPr>
            <w:rFonts w:eastAsia="Times New Roman" w:cs="Times New Roman"/>
            <w:color w:val="000000"/>
          </w:rPr>
          <w:delText xml:space="preserve">directly </w:delText>
        </w:r>
      </w:del>
      <w:del w:id="252" w:author="Johan Ehrlén" w:date="2021-08-18T11:55:00Z">
        <w:r w:rsidDel="005B7A5A">
          <w:rPr>
            <w:rFonts w:eastAsia="Times New Roman" w:cs="Times New Roman"/>
            <w:color w:val="000000"/>
          </w:rPr>
          <w:delText xml:space="preserve">influencing the intensity of plant-animal interactions, but also </w:delText>
        </w:r>
      </w:del>
      <w:r>
        <w:rPr>
          <w:rFonts w:eastAsia="Times New Roman" w:cs="Times New Roman"/>
          <w:color w:val="000000"/>
        </w:rPr>
        <w:t xml:space="preserve">by modifying plant phenology and the plant context, which in turn influence interactions. </w:t>
      </w:r>
      <w:r>
        <w:rPr>
          <w:rFonts w:eastAsia="Adobe Garamond Pro" w:cs="Times New Roman"/>
          <w:color w:val="000000"/>
        </w:rPr>
        <w:t xml:space="preserve">Although indirect effects of climate on plant reproduction through altered species interactions have been investigated before (e.g. Lemoine et al. 2017, Richman et al. 2020), the type of complex indirect effects of microclimate on within-population differences in plant reproductive performance found in this study have not previously been explored. </w:t>
      </w:r>
    </w:p>
    <w:p w14:paraId="5FF10BFB" w14:textId="54EF0B62" w:rsidR="001F5BA7" w:rsidRDefault="00162D36">
      <w:pPr>
        <w:spacing w:line="480" w:lineRule="auto"/>
      </w:pPr>
      <w:r>
        <w:rPr>
          <w:rFonts w:eastAsia="Adobe Garamond Pro" w:cs="Times New Roman"/>
          <w:color w:val="000000"/>
        </w:rPr>
        <w:tab/>
        <w:t xml:space="preserve">Our results illustrate the complexity of the relationship between local-scale environmental variation and plant performance, and highlight that species interactions can play an important role in mediating effects of climate. We simultaneously assessed the effects of microclimatic variation via multiple pathways, including direct effects of microclimate on plant performance, effects via plant-animal interactions, as well as effects of microclimate on plant traits and the environmental context that influence these interactions. We also showed that the effects of temperature and moisture are interactive. </w:t>
      </w:r>
      <w:del w:id="253" w:author="Johan Ehrlén" w:date="2021-08-18T11:55:00Z">
        <w:r w:rsidDel="005B7A5A">
          <w:rPr>
            <w:rFonts w:eastAsia="Adobe Garamond Pro" w:cs="Times New Roman"/>
            <w:color w:val="000000"/>
          </w:rPr>
          <w:delText xml:space="preserve">This </w:delText>
        </w:r>
      </w:del>
      <w:ins w:id="254" w:author="Johan Ehrlén" w:date="2021-08-18T11:55:00Z">
        <w:r w:rsidR="005B7A5A">
          <w:rPr>
            <w:rFonts w:eastAsia="Adobe Garamond Pro" w:cs="Times New Roman"/>
            <w:color w:val="000000"/>
          </w:rPr>
          <w:t>Th</w:t>
        </w:r>
        <w:r w:rsidR="005B7A5A">
          <w:rPr>
            <w:rFonts w:eastAsia="Adobe Garamond Pro" w:cs="Times New Roman"/>
            <w:color w:val="000000"/>
          </w:rPr>
          <w:t>e</w:t>
        </w:r>
        <w:r w:rsidR="005B7A5A">
          <w:rPr>
            <w:rFonts w:eastAsia="Adobe Garamond Pro" w:cs="Times New Roman"/>
            <w:color w:val="000000"/>
          </w:rPr>
          <w:t xml:space="preserve"> </w:t>
        </w:r>
        <w:r w:rsidR="005B7A5A">
          <w:rPr>
            <w:rFonts w:eastAsia="Adobe Garamond Pro" w:cs="Times New Roman"/>
            <w:color w:val="000000"/>
          </w:rPr>
          <w:t xml:space="preserve">approach used </w:t>
        </w:r>
      </w:ins>
      <w:r>
        <w:rPr>
          <w:rFonts w:eastAsia="Adobe Garamond Pro" w:cs="Times New Roman"/>
          <w:color w:val="000000"/>
        </w:rPr>
        <w:t>enable</w:t>
      </w:r>
      <w:ins w:id="255" w:author="Johan Ehrlén" w:date="2021-08-18T11:56:00Z">
        <w:r w:rsidR="005B7A5A">
          <w:rPr>
            <w:rFonts w:eastAsia="Adobe Garamond Pro" w:cs="Times New Roman"/>
            <w:color w:val="000000"/>
          </w:rPr>
          <w:t>s</w:t>
        </w:r>
      </w:ins>
      <w:del w:id="256" w:author="Johan Ehrlén" w:date="2021-08-18T11:56:00Z">
        <w:r w:rsidDel="005B7A5A">
          <w:rPr>
            <w:rFonts w:eastAsia="Adobe Garamond Pro" w:cs="Times New Roman"/>
            <w:color w:val="000000"/>
          </w:rPr>
          <w:delText>d us to provide</w:delText>
        </w:r>
      </w:del>
      <w:bookmarkStart w:id="257" w:name="_GoBack"/>
      <w:bookmarkEnd w:id="257"/>
      <w:r>
        <w:rPr>
          <w:rFonts w:eastAsia="Adobe Garamond Pro" w:cs="Times New Roman"/>
          <w:color w:val="000000"/>
        </w:rPr>
        <w:t xml:space="preserve"> a more comprehensive understanding of the many and complex ways in which among-individual variation in small-scale climatic conditions within populations can affect individual plant performance. Approaches considering multiple pathways, such as the one used in this study, provide a powerful way to identify the plausible environmental causes of differences in performance of individuals over small spatial scales, which is necessary to understand the ecological and evolutionary dynamics of plant populations. </w:t>
      </w:r>
    </w:p>
    <w:p w14:paraId="3D658C80" w14:textId="77777777" w:rsidR="001F5BA7" w:rsidRDefault="001F5BA7">
      <w:pPr>
        <w:spacing w:line="480" w:lineRule="auto"/>
        <w:rPr>
          <w:rFonts w:eastAsia="Adobe Garamond Pro" w:cs="Times New Roman"/>
          <w:color w:val="000000"/>
        </w:rPr>
      </w:pPr>
    </w:p>
    <w:p w14:paraId="7BCBEF0D" w14:textId="77777777" w:rsidR="001F5BA7" w:rsidRDefault="00162D36">
      <w:pPr>
        <w:spacing w:line="480" w:lineRule="auto"/>
      </w:pPr>
      <w:r>
        <w:rPr>
          <w:rFonts w:eastAsia="Times New Roman" w:cs="Times New Roman"/>
        </w:rPr>
        <w:lastRenderedPageBreak/>
        <w:t>DATA ACCESSIBILITY STATEMENT</w:t>
      </w:r>
    </w:p>
    <w:p w14:paraId="599EBCC8" w14:textId="77777777" w:rsidR="001F5BA7" w:rsidRDefault="00162D36">
      <w:pPr>
        <w:spacing w:line="480" w:lineRule="auto"/>
        <w:rPr>
          <w:rFonts w:eastAsia="Times New Roman" w:cs="Times New Roman"/>
        </w:rPr>
      </w:pPr>
      <w:r>
        <w:rPr>
          <w:rFonts w:eastAsia="Times New Roman" w:cs="Times New Roman"/>
        </w:rPr>
        <w:t>Should the manuscript be accepted, the data supporting the results will be archived in an appropriate public repository and the data DOI will be included at the end of the article.</w:t>
      </w:r>
    </w:p>
    <w:p w14:paraId="39BD369F" w14:textId="77777777" w:rsidR="001F5BA7" w:rsidRDefault="001F5BA7">
      <w:pPr>
        <w:spacing w:line="480" w:lineRule="auto"/>
        <w:rPr>
          <w:rFonts w:eastAsia="Times New Roman" w:cs="SimSun;宋体"/>
        </w:rPr>
      </w:pPr>
    </w:p>
    <w:p w14:paraId="2AE5562B" w14:textId="77777777" w:rsidR="001F5BA7" w:rsidRDefault="00162D36">
      <w:pPr>
        <w:spacing w:line="480" w:lineRule="auto"/>
        <w:rPr>
          <w:rFonts w:eastAsia="Times New Roman" w:cs="Times New Roman"/>
        </w:rPr>
      </w:pPr>
      <w:r>
        <w:rPr>
          <w:rFonts w:eastAsia="Times New Roman" w:cs="Times New Roman"/>
        </w:rPr>
        <w:t>REFERENCES</w:t>
      </w:r>
    </w:p>
    <w:p w14:paraId="3B277262" w14:textId="77777777" w:rsidR="001F5BA7" w:rsidRDefault="00162D36">
      <w:pPr>
        <w:pStyle w:val="Bibliografa1"/>
      </w:pPr>
      <w:r>
        <w:t>Agrawal, A. A. et al. 2012. Insect herbivores drive real-time ecological and evolutionary change in plant populations. - Science 338: 113–116.</w:t>
      </w:r>
    </w:p>
    <w:p w14:paraId="735BED5E" w14:textId="77777777" w:rsidR="001F5BA7" w:rsidRDefault="00162D36">
      <w:pPr>
        <w:pStyle w:val="Bibliografa1"/>
      </w:pPr>
      <w:proofErr w:type="spellStart"/>
      <w:r>
        <w:t>Ågren</w:t>
      </w:r>
      <w:proofErr w:type="spellEnd"/>
      <w:r>
        <w:t>, J. et al. 2013. Mutualists and antagonists drive among-population variation in selection and evolution of floral display in a perennial herb. - Proc. Natl. Acad. Sci. 110: 18202–18207.</w:t>
      </w:r>
    </w:p>
    <w:p w14:paraId="28AE3233" w14:textId="77777777" w:rsidR="001F5BA7" w:rsidRDefault="00162D36">
      <w:pPr>
        <w:pStyle w:val="Bibliografa1"/>
      </w:pPr>
      <w:proofErr w:type="spellStart"/>
      <w:r>
        <w:t>Als</w:t>
      </w:r>
      <w:proofErr w:type="spellEnd"/>
      <w:r>
        <w:t>, T. D. et al. 2004. The evolution of alternative parasitic life histories in large blue butterflies. - Nature 432: 386–390.</w:t>
      </w:r>
    </w:p>
    <w:p w14:paraId="3DC89C87" w14:textId="77777777" w:rsidR="001F5BA7" w:rsidRDefault="00162D36">
      <w:pPr>
        <w:pStyle w:val="Bibliografa1"/>
        <w:rPr>
          <w:lang w:val="sv-SE"/>
        </w:rPr>
      </w:pPr>
      <w:r w:rsidRPr="00AF7290">
        <w:rPr>
          <w:lang w:val="sv-SE"/>
        </w:rPr>
        <w:t xml:space="preserve">Appelqvist, T. et al. 2007. Åtgärdsprogram för </w:t>
      </w:r>
      <w:proofErr w:type="spellStart"/>
      <w:r w:rsidRPr="00AF7290">
        <w:rPr>
          <w:lang w:val="sv-SE"/>
        </w:rPr>
        <w:t>alkonblåvinge</w:t>
      </w:r>
      <w:proofErr w:type="spellEnd"/>
      <w:r w:rsidRPr="00AF7290">
        <w:rPr>
          <w:lang w:val="sv-SE"/>
        </w:rPr>
        <w:t xml:space="preserve"> och klockgentiana </w:t>
      </w:r>
      <w:proofErr w:type="gramStart"/>
      <w:r w:rsidRPr="00AF7290">
        <w:rPr>
          <w:lang w:val="sv-SE"/>
        </w:rPr>
        <w:t>2007-2011</w:t>
      </w:r>
      <w:proofErr w:type="gramEnd"/>
      <w:r w:rsidRPr="00AF7290">
        <w:rPr>
          <w:lang w:val="sv-SE"/>
        </w:rPr>
        <w:t xml:space="preserve">: </w:t>
      </w:r>
      <w:proofErr w:type="spellStart"/>
      <w:r w:rsidRPr="00AF7290">
        <w:rPr>
          <w:i/>
          <w:iCs/>
          <w:lang w:val="sv-SE"/>
        </w:rPr>
        <w:t>Maculinea</w:t>
      </w:r>
      <w:proofErr w:type="spellEnd"/>
      <w:r w:rsidRPr="00AF7290">
        <w:rPr>
          <w:i/>
          <w:iCs/>
          <w:lang w:val="sv-SE"/>
        </w:rPr>
        <w:t xml:space="preserve"> </w:t>
      </w:r>
      <w:proofErr w:type="spellStart"/>
      <w:r w:rsidRPr="00AF7290">
        <w:rPr>
          <w:i/>
          <w:iCs/>
          <w:lang w:val="sv-SE"/>
        </w:rPr>
        <w:t>alcon</w:t>
      </w:r>
      <w:proofErr w:type="spellEnd"/>
      <w:r w:rsidRPr="00AF7290">
        <w:rPr>
          <w:lang w:val="sv-SE"/>
        </w:rPr>
        <w:t xml:space="preserve"> och </w:t>
      </w:r>
      <w:r w:rsidRPr="00AF7290">
        <w:rPr>
          <w:i/>
          <w:iCs/>
          <w:lang w:val="sv-SE"/>
        </w:rPr>
        <w:t xml:space="preserve">Gentiana </w:t>
      </w:r>
      <w:proofErr w:type="spellStart"/>
      <w:r w:rsidRPr="00AF7290">
        <w:rPr>
          <w:i/>
          <w:iCs/>
          <w:lang w:val="sv-SE"/>
        </w:rPr>
        <w:t>pneumonanthe</w:t>
      </w:r>
      <w:proofErr w:type="spellEnd"/>
      <w:r w:rsidRPr="00AF7290">
        <w:rPr>
          <w:lang w:val="sv-SE"/>
        </w:rPr>
        <w:t>. - Naturvårdsverket.</w:t>
      </w:r>
    </w:p>
    <w:p w14:paraId="5429C441" w14:textId="77777777" w:rsidR="001F5BA7" w:rsidRDefault="00162D36">
      <w:pPr>
        <w:pStyle w:val="Bibliografa1"/>
      </w:pPr>
      <w:r w:rsidRPr="00AF7290">
        <w:rPr>
          <w:lang w:val="sv-SE"/>
        </w:rPr>
        <w:t xml:space="preserve">Bale, J. S. et al. 2002. </w:t>
      </w:r>
      <w:r>
        <w:t>Herbivory in global climate change research: direct effects of rising temperature on insect herbivores. - Global Change Biology 8: 1–16.</w:t>
      </w:r>
    </w:p>
    <w:p w14:paraId="615AC9F4" w14:textId="77777777" w:rsidR="001F5BA7" w:rsidRDefault="00162D36">
      <w:pPr>
        <w:pStyle w:val="Bibliografa1"/>
      </w:pPr>
      <w:proofErr w:type="spellStart"/>
      <w:r>
        <w:t>Biere</w:t>
      </w:r>
      <w:proofErr w:type="spellEnd"/>
      <w:r>
        <w:t xml:space="preserve">, A. and Tack, A. J. M. 2013. Evolutionary adaptation in three-way interactions between plants, microbes and arthropods. - </w:t>
      </w:r>
      <w:proofErr w:type="spellStart"/>
      <w:r>
        <w:t>Funct</w:t>
      </w:r>
      <w:proofErr w:type="spellEnd"/>
      <w:r>
        <w:t>. Ecol. 27: 646–660.</w:t>
      </w:r>
    </w:p>
    <w:p w14:paraId="73027565" w14:textId="77777777" w:rsidR="001F5BA7" w:rsidRDefault="00162D36">
      <w:pPr>
        <w:pStyle w:val="Bibliography1"/>
      </w:pPr>
      <w:proofErr w:type="spellStart"/>
      <w:r>
        <w:t>Bivand</w:t>
      </w:r>
      <w:proofErr w:type="spellEnd"/>
      <w:r>
        <w:t>, R. S. et al. 2013. Applied Spatial Data Analysis with R. - Springer New York.</w:t>
      </w:r>
    </w:p>
    <w:p w14:paraId="405EA924" w14:textId="77777777" w:rsidR="001F5BA7" w:rsidRDefault="00162D36">
      <w:pPr>
        <w:pStyle w:val="Bibliography1"/>
      </w:pPr>
      <w:proofErr w:type="spellStart"/>
      <w:r w:rsidRPr="00AF7290">
        <w:rPr>
          <w:lang w:val="sv-SE"/>
        </w:rPr>
        <w:t>Bonebrake</w:t>
      </w:r>
      <w:proofErr w:type="spellEnd"/>
      <w:r w:rsidRPr="00AF7290">
        <w:rPr>
          <w:lang w:val="sv-SE"/>
        </w:rPr>
        <w:t xml:space="preserve">, T. C. et al. 2010. </w:t>
      </w:r>
      <w:r>
        <w:t xml:space="preserve">Oviposition </w:t>
      </w:r>
      <w:proofErr w:type="spellStart"/>
      <w:r>
        <w:t>behavior</w:t>
      </w:r>
      <w:proofErr w:type="spellEnd"/>
      <w:r>
        <w:t xml:space="preserve"> and offspring performance in herbivorous insects: consequences of climatic </w:t>
      </w:r>
      <w:proofErr w:type="gramStart"/>
      <w:r>
        <w:t>and habitat</w:t>
      </w:r>
      <w:proofErr w:type="gramEnd"/>
      <w:r>
        <w:t xml:space="preserve"> heterogeneity. - Oikos 119: 927–934.</w:t>
      </w:r>
    </w:p>
    <w:p w14:paraId="0A8B90E4" w14:textId="77777777" w:rsidR="001F5BA7" w:rsidRDefault="00162D36">
      <w:pPr>
        <w:pStyle w:val="Bibliografa1"/>
      </w:pPr>
      <w:proofErr w:type="spellStart"/>
      <w:r>
        <w:t>Bykova</w:t>
      </w:r>
      <w:proofErr w:type="spellEnd"/>
      <w:r>
        <w:t xml:space="preserve">, O. et al. 2012. Temperature dependence of the reproduction niche and its relevance for plant species distributions. - J. </w:t>
      </w:r>
      <w:proofErr w:type="spellStart"/>
      <w:r>
        <w:t>Biogeogr</w:t>
      </w:r>
      <w:proofErr w:type="spellEnd"/>
      <w:r>
        <w:t>. 39: 2191–2200.</w:t>
      </w:r>
    </w:p>
    <w:p w14:paraId="274220E5" w14:textId="77777777" w:rsidR="001F5BA7" w:rsidRDefault="00162D36">
      <w:pPr>
        <w:pStyle w:val="Bibliografa1"/>
      </w:pPr>
      <w:r>
        <w:t>Chamberlain, S. A. et al. 2014. How context dependent are species interactions? - Ecol. Lett. 17: 881–890.</w:t>
      </w:r>
    </w:p>
    <w:p w14:paraId="2EF4AF29" w14:textId="77777777" w:rsidR="001F5BA7" w:rsidRDefault="00162D36">
      <w:pPr>
        <w:pStyle w:val="Bibliografa1"/>
      </w:pPr>
      <w:r>
        <w:t>Dahlgren, J. P. et al. 2007. Variation in vegetative and flowering phenology in a forest herb caused by environmental heterogeneity. - Am. J. Bot. 94: 1570–1576.</w:t>
      </w:r>
    </w:p>
    <w:p w14:paraId="7BF073AF" w14:textId="77777777" w:rsidR="001F5BA7" w:rsidRDefault="00162D36">
      <w:pPr>
        <w:pStyle w:val="Bibliografa1"/>
      </w:pPr>
      <w:proofErr w:type="spellStart"/>
      <w:r>
        <w:t>Dainese</w:t>
      </w:r>
      <w:proofErr w:type="spellEnd"/>
      <w:r>
        <w:t xml:space="preserve">, M. 2011. Impact of land use intensity and temperature on the reproductive performance of </w:t>
      </w:r>
      <w:proofErr w:type="spellStart"/>
      <w:r>
        <w:rPr>
          <w:i/>
          <w:iCs/>
        </w:rPr>
        <w:t>Dactylis</w:t>
      </w:r>
      <w:proofErr w:type="spellEnd"/>
      <w:r>
        <w:rPr>
          <w:i/>
          <w:iCs/>
        </w:rPr>
        <w:t xml:space="preserve"> </w:t>
      </w:r>
      <w:proofErr w:type="spellStart"/>
      <w:r>
        <w:rPr>
          <w:i/>
          <w:iCs/>
        </w:rPr>
        <w:t>glomerata</w:t>
      </w:r>
      <w:proofErr w:type="spellEnd"/>
      <w:r>
        <w:t xml:space="preserve"> populations in the </w:t>
      </w:r>
      <w:proofErr w:type="spellStart"/>
      <w:r>
        <w:t>southeastern</w:t>
      </w:r>
      <w:proofErr w:type="spellEnd"/>
      <w:r>
        <w:t xml:space="preserve"> Alps. - Plant Ecol. 212: 651–661.</w:t>
      </w:r>
    </w:p>
    <w:p w14:paraId="5292FED4" w14:textId="77777777" w:rsidR="001F5BA7" w:rsidRDefault="00162D36">
      <w:pPr>
        <w:pStyle w:val="Bibliografa1"/>
      </w:pPr>
      <w:r w:rsidRPr="00AF7290">
        <w:rPr>
          <w:lang w:val="sv-SE"/>
        </w:rPr>
        <w:t xml:space="preserve">De </w:t>
      </w:r>
      <w:proofErr w:type="spellStart"/>
      <w:r w:rsidRPr="00AF7290">
        <w:rPr>
          <w:lang w:val="sv-SE"/>
        </w:rPr>
        <w:t>Frenne</w:t>
      </w:r>
      <w:proofErr w:type="spellEnd"/>
      <w:r w:rsidRPr="00AF7290">
        <w:rPr>
          <w:lang w:val="sv-SE"/>
        </w:rPr>
        <w:t xml:space="preserve">, P. et al. 2009. </w:t>
      </w:r>
      <w:r>
        <w:t xml:space="preserve">Unravelling the effects of temperature, latitude and local environment on the reproduction of forest herbs. - Glob. Ecol. </w:t>
      </w:r>
      <w:proofErr w:type="spellStart"/>
      <w:r>
        <w:t>Biogeogr</w:t>
      </w:r>
      <w:proofErr w:type="spellEnd"/>
      <w:r>
        <w:t>. 18: 641–651.</w:t>
      </w:r>
    </w:p>
    <w:p w14:paraId="6C46E766" w14:textId="77777777" w:rsidR="001F5BA7" w:rsidRDefault="00162D36">
      <w:pPr>
        <w:pStyle w:val="Bibliografa1"/>
        <w:spacing w:line="240" w:lineRule="auto"/>
      </w:pPr>
      <w:r>
        <w:t xml:space="preserve">De </w:t>
      </w:r>
      <w:proofErr w:type="spellStart"/>
      <w:r>
        <w:t>Frenne</w:t>
      </w:r>
      <w:proofErr w:type="spellEnd"/>
      <w:r>
        <w:t xml:space="preserve">, P. et al. 2010. Significant effects of temperature on the reproductive output of the forest herb </w:t>
      </w:r>
      <w:r>
        <w:rPr>
          <w:i/>
          <w:iCs/>
        </w:rPr>
        <w:t xml:space="preserve">Anemone </w:t>
      </w:r>
      <w:proofErr w:type="spellStart"/>
      <w:r>
        <w:rPr>
          <w:i/>
          <w:iCs/>
        </w:rPr>
        <w:t>nemorosa</w:t>
      </w:r>
      <w:proofErr w:type="spellEnd"/>
      <w:r>
        <w:t xml:space="preserve"> L. - For. Ecol. </w:t>
      </w:r>
      <w:proofErr w:type="spellStart"/>
      <w:r>
        <w:t>Manag</w:t>
      </w:r>
      <w:proofErr w:type="spellEnd"/>
      <w:r>
        <w:t>. 259: 809–817.</w:t>
      </w:r>
    </w:p>
    <w:p w14:paraId="772832D5" w14:textId="77777777" w:rsidR="001F5BA7" w:rsidRDefault="00162D36">
      <w:pPr>
        <w:pStyle w:val="Bibliografa1"/>
        <w:spacing w:line="240" w:lineRule="auto"/>
      </w:pPr>
      <w:r>
        <w:t xml:space="preserve">del Cacho, M. et al. 2013. Reproductive output in Mediterranean shrubs under climate change experimentally induced by drought and warming. - </w:t>
      </w:r>
      <w:proofErr w:type="spellStart"/>
      <w:r>
        <w:t>Perspect</w:t>
      </w:r>
      <w:proofErr w:type="spellEnd"/>
      <w:r>
        <w:t xml:space="preserve">. Plant Ecol. </w:t>
      </w:r>
      <w:proofErr w:type="spellStart"/>
      <w:r>
        <w:t>Evol</w:t>
      </w:r>
      <w:proofErr w:type="spellEnd"/>
      <w:r>
        <w:t>. Syst. 15: 319–327.</w:t>
      </w:r>
    </w:p>
    <w:p w14:paraId="5C32FC1B" w14:textId="77777777" w:rsidR="001F5BA7" w:rsidRDefault="00162D36">
      <w:pPr>
        <w:pStyle w:val="Bibliography1"/>
        <w:spacing w:line="240" w:lineRule="auto"/>
      </w:pPr>
      <w:proofErr w:type="spellStart"/>
      <w:r>
        <w:t>Dormann</w:t>
      </w:r>
      <w:proofErr w:type="spellEnd"/>
      <w:r>
        <w:t>, C. F. 2007. Effects of incorporating spatial autocorrelation into the analysis of species distribution data. - Global Ecology and Biogeography 16: 129–138.</w:t>
      </w:r>
    </w:p>
    <w:p w14:paraId="2AFE72D9" w14:textId="77777777" w:rsidR="001F5BA7" w:rsidRDefault="00162D36">
      <w:pPr>
        <w:pStyle w:val="Bibliography1"/>
        <w:spacing w:line="240" w:lineRule="auto"/>
      </w:pPr>
      <w:proofErr w:type="spellStart"/>
      <w:r w:rsidRPr="00AF7290">
        <w:rPr>
          <w:lang w:val="sv-SE"/>
        </w:rPr>
        <w:t>Douwes</w:t>
      </w:r>
      <w:proofErr w:type="spellEnd"/>
      <w:r w:rsidRPr="00AF7290">
        <w:rPr>
          <w:lang w:val="sv-SE"/>
        </w:rPr>
        <w:t xml:space="preserve">, P. et al. 2012. Steklar: Myror-getingar: Hymenoptera: </w:t>
      </w:r>
      <w:proofErr w:type="spellStart"/>
      <w:r w:rsidRPr="00AF7290">
        <w:rPr>
          <w:lang w:val="sv-SE"/>
        </w:rPr>
        <w:t>Formicidae-Vespidae</w:t>
      </w:r>
      <w:proofErr w:type="spellEnd"/>
      <w:r w:rsidRPr="00AF7290">
        <w:rPr>
          <w:lang w:val="sv-SE"/>
        </w:rPr>
        <w:t xml:space="preserve">. - </w:t>
      </w:r>
      <w:proofErr w:type="spellStart"/>
      <w:r w:rsidRPr="00AF7290">
        <w:rPr>
          <w:lang w:val="sv-SE"/>
        </w:rPr>
        <w:t>ArtDatabanken</w:t>
      </w:r>
      <w:proofErr w:type="spellEnd"/>
      <w:r w:rsidRPr="00AF7290">
        <w:rPr>
          <w:lang w:val="sv-SE"/>
        </w:rPr>
        <w:t xml:space="preserve">, Sveriges </w:t>
      </w:r>
      <w:proofErr w:type="spellStart"/>
      <w:proofErr w:type="gramStart"/>
      <w:r w:rsidRPr="00AF7290">
        <w:rPr>
          <w:lang w:val="sv-SE"/>
        </w:rPr>
        <w:t>lantbruksuniversitet.Eilers</w:t>
      </w:r>
      <w:proofErr w:type="spellEnd"/>
      <w:proofErr w:type="gramEnd"/>
      <w:r w:rsidRPr="00AF7290">
        <w:rPr>
          <w:lang w:val="sv-SE"/>
        </w:rPr>
        <w:t xml:space="preserve">, S. et al. 2013. </w:t>
      </w:r>
      <w:r>
        <w:t xml:space="preserve">Micro-climate determines oviposition site selection and abundance in the butterfly </w:t>
      </w:r>
      <w:proofErr w:type="spellStart"/>
      <w:r>
        <w:rPr>
          <w:i/>
          <w:iCs/>
        </w:rPr>
        <w:t>Pyrgus</w:t>
      </w:r>
      <w:proofErr w:type="spellEnd"/>
      <w:r>
        <w:rPr>
          <w:i/>
          <w:iCs/>
        </w:rPr>
        <w:t xml:space="preserve"> </w:t>
      </w:r>
      <w:proofErr w:type="spellStart"/>
      <w:r>
        <w:rPr>
          <w:i/>
          <w:iCs/>
        </w:rPr>
        <w:t>armoricanus</w:t>
      </w:r>
      <w:proofErr w:type="spellEnd"/>
      <w:r>
        <w:t xml:space="preserve"> at its northern range margin. - Ecol. </w:t>
      </w:r>
      <w:proofErr w:type="spellStart"/>
      <w:r>
        <w:t>Entomol</w:t>
      </w:r>
      <w:proofErr w:type="spellEnd"/>
      <w:r>
        <w:t>. 38: 183–192.</w:t>
      </w:r>
    </w:p>
    <w:p w14:paraId="7E88BCE7" w14:textId="77777777" w:rsidR="001F5BA7" w:rsidRDefault="00162D36">
      <w:pPr>
        <w:pStyle w:val="Bibliography1"/>
      </w:pPr>
      <w:r>
        <w:lastRenderedPageBreak/>
        <w:t>Dray, S. et al. 2006. Spatial modelling: a comprehensive framework for principal coordinate analysis of neighbour matrices (PCNM). - ecological modelling 196: 483–493.</w:t>
      </w:r>
    </w:p>
    <w:p w14:paraId="5EC3F475" w14:textId="77777777" w:rsidR="001F5BA7" w:rsidRDefault="00162D36">
      <w:pPr>
        <w:pStyle w:val="Bibliography1"/>
      </w:pPr>
      <w:r>
        <w:t xml:space="preserve">Dray, S., Bauman, D., Blanchet, G., </w:t>
      </w:r>
      <w:proofErr w:type="spellStart"/>
      <w:r>
        <w:t>Borcard</w:t>
      </w:r>
      <w:proofErr w:type="spellEnd"/>
      <w:r>
        <w:t xml:space="preserve">, D., </w:t>
      </w:r>
      <w:proofErr w:type="spellStart"/>
      <w:r>
        <w:t>Clappe</w:t>
      </w:r>
      <w:proofErr w:type="spellEnd"/>
      <w:r>
        <w:t xml:space="preserve">, S., </w:t>
      </w:r>
      <w:proofErr w:type="spellStart"/>
      <w:r>
        <w:t>Guenard</w:t>
      </w:r>
      <w:proofErr w:type="spellEnd"/>
      <w:r>
        <w:t xml:space="preserve">, G., </w:t>
      </w:r>
      <w:proofErr w:type="spellStart"/>
      <w:r>
        <w:t>Jombart</w:t>
      </w:r>
      <w:proofErr w:type="spellEnd"/>
      <w:r>
        <w:t xml:space="preserve">, T., Larocque, G., Legendre, P., Madi, N. &amp; Wagner, H. H. (2021). </w:t>
      </w:r>
      <w:proofErr w:type="spellStart"/>
      <w:r>
        <w:t>adespatial</w:t>
      </w:r>
      <w:proofErr w:type="spellEnd"/>
      <w:r>
        <w:t>: Multivariate multiscale spatial analysis. R package version 0.3-14. Retrieved from: https://CRAN.R-project.org/package=adespatial</w:t>
      </w:r>
    </w:p>
    <w:p w14:paraId="1E86272A" w14:textId="77777777" w:rsidR="001F5BA7" w:rsidRDefault="00162D36">
      <w:pPr>
        <w:pStyle w:val="Bibliografa1"/>
        <w:spacing w:line="240" w:lineRule="auto"/>
      </w:pPr>
      <w:proofErr w:type="spellStart"/>
      <w:r w:rsidRPr="00AF7290">
        <w:rPr>
          <w:lang w:val="sv-SE"/>
        </w:rPr>
        <w:t>Elmes</w:t>
      </w:r>
      <w:proofErr w:type="spellEnd"/>
      <w:r w:rsidRPr="00AF7290">
        <w:rPr>
          <w:lang w:val="sv-SE"/>
        </w:rPr>
        <w:t xml:space="preserve">, G. W. et al. 1994. </w:t>
      </w:r>
      <w:r>
        <w:t xml:space="preserve">Differences in host-ant specificity between Spanish, Dutch and Swedish populations of the endangered butterfly, </w:t>
      </w:r>
      <w:proofErr w:type="spellStart"/>
      <w:r>
        <w:rPr>
          <w:i/>
          <w:iCs/>
        </w:rPr>
        <w:t>Maculinea</w:t>
      </w:r>
      <w:proofErr w:type="spellEnd"/>
      <w:r>
        <w:rPr>
          <w:i/>
          <w:iCs/>
        </w:rPr>
        <w:t xml:space="preserve"> </w:t>
      </w:r>
      <w:proofErr w:type="spellStart"/>
      <w:r>
        <w:rPr>
          <w:i/>
          <w:iCs/>
        </w:rPr>
        <w:t>alcon</w:t>
      </w:r>
      <w:proofErr w:type="spellEnd"/>
      <w:r>
        <w:t xml:space="preserve"> (Denis et Schiff</w:t>
      </w:r>
      <w:proofErr w:type="gramStart"/>
      <w:r>
        <w:t>.)(</w:t>
      </w:r>
      <w:proofErr w:type="gramEnd"/>
      <w:r>
        <w:t xml:space="preserve">Lepidoptera). - </w:t>
      </w:r>
      <w:proofErr w:type="spellStart"/>
      <w:r>
        <w:t>Memorab</w:t>
      </w:r>
      <w:proofErr w:type="spellEnd"/>
      <w:r>
        <w:t>. Zool. 48: 55–68.</w:t>
      </w:r>
    </w:p>
    <w:p w14:paraId="1B993700" w14:textId="77777777" w:rsidR="001F5BA7" w:rsidRDefault="00162D36">
      <w:pPr>
        <w:pStyle w:val="Bibliografa1"/>
        <w:spacing w:line="240" w:lineRule="auto"/>
      </w:pPr>
      <w:proofErr w:type="spellStart"/>
      <w:r>
        <w:t>Elmes</w:t>
      </w:r>
      <w:proofErr w:type="spellEnd"/>
      <w:r>
        <w:t xml:space="preserve">, G. W. et al. 1998. The ecology of </w:t>
      </w:r>
      <w:proofErr w:type="spellStart"/>
      <w:r>
        <w:rPr>
          <w:i/>
          <w:iCs/>
        </w:rPr>
        <w:t>Myrmica</w:t>
      </w:r>
      <w:proofErr w:type="spellEnd"/>
      <w:r>
        <w:t xml:space="preserve"> ants in relation to the conservation of </w:t>
      </w:r>
      <w:proofErr w:type="spellStart"/>
      <w:r>
        <w:rPr>
          <w:i/>
          <w:iCs/>
        </w:rPr>
        <w:t>Maculinea</w:t>
      </w:r>
      <w:proofErr w:type="spellEnd"/>
      <w:r>
        <w:t xml:space="preserve"> butterflies. - J. Insect </w:t>
      </w:r>
      <w:proofErr w:type="spellStart"/>
      <w:r>
        <w:t>Conserv</w:t>
      </w:r>
      <w:proofErr w:type="spellEnd"/>
      <w:r>
        <w:t>. 2: 67–78.</w:t>
      </w:r>
    </w:p>
    <w:p w14:paraId="5FDFAC14" w14:textId="77777777" w:rsidR="001F5BA7" w:rsidRDefault="00162D36">
      <w:pPr>
        <w:pStyle w:val="Bibliografa1"/>
        <w:spacing w:line="240" w:lineRule="auto"/>
      </w:pPr>
      <w:proofErr w:type="spellStart"/>
      <w:r>
        <w:t>Elzinga</w:t>
      </w:r>
      <w:proofErr w:type="spellEnd"/>
      <w:r>
        <w:t xml:space="preserve">, J. A. et al. 2007. Time after time: flowering phenology and biotic interactions. - Trends Ecol. </w:t>
      </w:r>
      <w:proofErr w:type="spellStart"/>
      <w:r>
        <w:t>Evol</w:t>
      </w:r>
      <w:proofErr w:type="spellEnd"/>
      <w:r>
        <w:t>. 22: 432–439.</w:t>
      </w:r>
    </w:p>
    <w:p w14:paraId="22D95422" w14:textId="77777777" w:rsidR="001F5BA7" w:rsidRDefault="00162D36">
      <w:pPr>
        <w:pStyle w:val="Bibliografa1"/>
        <w:spacing w:line="240" w:lineRule="auto"/>
      </w:pPr>
      <w:r>
        <w:t xml:space="preserve">Fourcade, Y. and </w:t>
      </w:r>
      <w:proofErr w:type="spellStart"/>
      <w:r>
        <w:t>Öckinger</w:t>
      </w:r>
      <w:proofErr w:type="spellEnd"/>
      <w:r>
        <w:t xml:space="preserve">, E. 2016. Host plant density and patch isolation drive occupancy and abundance at a butterfly’s northern range margin. - Ecol. </w:t>
      </w:r>
      <w:proofErr w:type="spellStart"/>
      <w:r>
        <w:t>Evol</w:t>
      </w:r>
      <w:proofErr w:type="spellEnd"/>
      <w:r>
        <w:t>. 7: 331–345.</w:t>
      </w:r>
    </w:p>
    <w:p w14:paraId="067D602A" w14:textId="77777777" w:rsidR="001F5BA7" w:rsidRDefault="00162D36">
      <w:pPr>
        <w:pStyle w:val="Bibliografa1"/>
        <w:spacing w:line="240" w:lineRule="auto"/>
      </w:pPr>
      <w:r>
        <w:t xml:space="preserve">García, D. et al. 2000. Geographical variation in seed production, predation and abortion in </w:t>
      </w:r>
      <w:proofErr w:type="spellStart"/>
      <w:r>
        <w:rPr>
          <w:i/>
          <w:iCs/>
        </w:rPr>
        <w:t>Juniperus</w:t>
      </w:r>
      <w:proofErr w:type="spellEnd"/>
      <w:r>
        <w:rPr>
          <w:i/>
          <w:iCs/>
        </w:rPr>
        <w:t xml:space="preserve"> </w:t>
      </w:r>
      <w:proofErr w:type="spellStart"/>
      <w:r>
        <w:rPr>
          <w:i/>
          <w:iCs/>
        </w:rPr>
        <w:t>communis</w:t>
      </w:r>
      <w:proofErr w:type="spellEnd"/>
      <w:r>
        <w:t xml:space="preserve"> throughout its range in Europe. - J. Ecol. 88: 435–446.</w:t>
      </w:r>
    </w:p>
    <w:p w14:paraId="12DEED7F" w14:textId="77777777" w:rsidR="001F5BA7" w:rsidRDefault="00162D36">
      <w:pPr>
        <w:pStyle w:val="Bibliografa1"/>
        <w:spacing w:line="240" w:lineRule="auto"/>
      </w:pPr>
      <w:r>
        <w:t>Geiger, R. et al. 2009. The climate near the ground. - Rowman &amp; Littlefield Publishers.</w:t>
      </w:r>
    </w:p>
    <w:p w14:paraId="0D49EA7F" w14:textId="77777777" w:rsidR="001F5BA7" w:rsidRDefault="00162D36">
      <w:pPr>
        <w:pStyle w:val="Bibliografa1"/>
        <w:spacing w:line="240" w:lineRule="auto"/>
      </w:pPr>
      <w:proofErr w:type="spellStart"/>
      <w:r w:rsidRPr="00AF7290">
        <w:rPr>
          <w:lang w:val="sv-SE"/>
        </w:rPr>
        <w:t>Hambäck</w:t>
      </w:r>
      <w:proofErr w:type="spellEnd"/>
      <w:r w:rsidRPr="00AF7290">
        <w:rPr>
          <w:lang w:val="sv-SE"/>
        </w:rPr>
        <w:t xml:space="preserve">, P. A. et al. 2014. </w:t>
      </w:r>
      <w:r>
        <w:t xml:space="preserve">Effects of plant </w:t>
      </w:r>
      <w:proofErr w:type="spellStart"/>
      <w:r>
        <w:t>neighborhoods</w:t>
      </w:r>
      <w:proofErr w:type="spellEnd"/>
      <w:r>
        <w:t xml:space="preserve"> on plant–herbivore interactions: resource dilution and associational effects. - Ecology 95: 1370–1383.</w:t>
      </w:r>
    </w:p>
    <w:p w14:paraId="67B5B6F1" w14:textId="77777777" w:rsidR="001F5BA7" w:rsidRDefault="00162D36">
      <w:pPr>
        <w:pStyle w:val="Bibliografa1"/>
        <w:spacing w:line="240" w:lineRule="auto"/>
      </w:pPr>
      <w:proofErr w:type="spellStart"/>
      <w:r>
        <w:t>Hedhly</w:t>
      </w:r>
      <w:proofErr w:type="spellEnd"/>
      <w:r>
        <w:t>, A. et al. 2009. Global warming and sexual plant reproduction. - Trends Plant Sci. 14: 30–36.</w:t>
      </w:r>
    </w:p>
    <w:p w14:paraId="41382D38" w14:textId="77777777" w:rsidR="001F5BA7" w:rsidRDefault="00162D36">
      <w:pPr>
        <w:pStyle w:val="Bibliografa1"/>
        <w:spacing w:line="240" w:lineRule="auto"/>
      </w:pPr>
      <w:proofErr w:type="spellStart"/>
      <w:r w:rsidRPr="00AF7290">
        <w:rPr>
          <w:lang w:val="sv-SE"/>
        </w:rPr>
        <w:t>Hiemstra</w:t>
      </w:r>
      <w:proofErr w:type="spellEnd"/>
      <w:r w:rsidRPr="00AF7290">
        <w:rPr>
          <w:lang w:val="sv-SE"/>
        </w:rPr>
        <w:t xml:space="preserve">, P. H. et al. 2009. </w:t>
      </w:r>
      <w:r>
        <w:t xml:space="preserve">Real-time automatic interpolation of ambient gamma dose rates from the Dutch radioactivity monitoring network. - </w:t>
      </w:r>
      <w:proofErr w:type="spellStart"/>
      <w:r>
        <w:t>Comput</w:t>
      </w:r>
      <w:proofErr w:type="spellEnd"/>
      <w:r>
        <w:t xml:space="preserve">. </w:t>
      </w:r>
      <w:proofErr w:type="spellStart"/>
      <w:r>
        <w:t>Geosci</w:t>
      </w:r>
      <w:proofErr w:type="spellEnd"/>
      <w:r>
        <w:t>. 35: 1711–1721.</w:t>
      </w:r>
    </w:p>
    <w:p w14:paraId="232B85E0" w14:textId="77777777" w:rsidR="001F5BA7" w:rsidRDefault="00162D36">
      <w:pPr>
        <w:pStyle w:val="Bibliografa1"/>
        <w:spacing w:line="240" w:lineRule="auto"/>
      </w:pPr>
      <w:r>
        <w:t>Inouye, D. W. 2008. Effects of climate change on phenology, frost damage, and floral abundance of montane wildflowers. - Ecology 89: 353–362.</w:t>
      </w:r>
    </w:p>
    <w:p w14:paraId="57BBB59F" w14:textId="77777777" w:rsidR="001F5BA7" w:rsidRDefault="00162D36">
      <w:pPr>
        <w:pStyle w:val="Bibliografa1"/>
        <w:spacing w:line="240" w:lineRule="auto"/>
      </w:pPr>
      <w:proofErr w:type="spellStart"/>
      <w:r>
        <w:t>Klady</w:t>
      </w:r>
      <w:proofErr w:type="spellEnd"/>
      <w:r>
        <w:t>, R. A. et al. 2011. Changes in high arctic tundra plant reproduction in response to long-term experimental warming. - Glob. Change Biol. 17: 1611–1624.</w:t>
      </w:r>
    </w:p>
    <w:p w14:paraId="57336708" w14:textId="77777777" w:rsidR="001F5BA7" w:rsidRDefault="00162D36">
      <w:pPr>
        <w:pStyle w:val="Bibliografa1"/>
        <w:spacing w:line="240" w:lineRule="auto"/>
      </w:pPr>
      <w:r>
        <w:t xml:space="preserve">Kolb, A. and Ehrlén, J. 2010. Environmental context drives seed predator-mediated selection on a floral display trait. - </w:t>
      </w:r>
      <w:proofErr w:type="spellStart"/>
      <w:r>
        <w:t>Evol</w:t>
      </w:r>
      <w:proofErr w:type="spellEnd"/>
      <w:r>
        <w:t>. Ecol. 24: 433–445.</w:t>
      </w:r>
    </w:p>
    <w:p w14:paraId="6A0488AD" w14:textId="77777777" w:rsidR="001F5BA7" w:rsidRDefault="00162D36">
      <w:pPr>
        <w:pStyle w:val="Bibliografa1"/>
        <w:spacing w:line="240" w:lineRule="auto"/>
      </w:pPr>
      <w:proofErr w:type="spellStart"/>
      <w:r>
        <w:t>Lefcheck</w:t>
      </w:r>
      <w:proofErr w:type="spellEnd"/>
      <w:r>
        <w:t xml:space="preserve">, J. S. 2016. </w:t>
      </w:r>
      <w:proofErr w:type="spellStart"/>
      <w:r>
        <w:t>piecewiseSEM</w:t>
      </w:r>
      <w:proofErr w:type="spellEnd"/>
      <w:r>
        <w:t xml:space="preserve">: Piecewise structural equation modelling in r for ecology, evolution, and systematics. - Methods Ecol. </w:t>
      </w:r>
      <w:proofErr w:type="spellStart"/>
      <w:r>
        <w:t>Evol</w:t>
      </w:r>
      <w:proofErr w:type="spellEnd"/>
      <w:r>
        <w:t>. 7: 573–579.</w:t>
      </w:r>
    </w:p>
    <w:p w14:paraId="4AFC4ED5" w14:textId="77777777" w:rsidR="001F5BA7" w:rsidRDefault="00162D36">
      <w:pPr>
        <w:pStyle w:val="Bibliografa1"/>
        <w:spacing w:line="240" w:lineRule="auto"/>
      </w:pPr>
      <w:r>
        <w:t xml:space="preserve">Lemoine, N. P. et al. 2017. Responses of plant phenology, growth, </w:t>
      </w:r>
      <w:proofErr w:type="spellStart"/>
      <w:r>
        <w:t>defense</w:t>
      </w:r>
      <w:proofErr w:type="spellEnd"/>
      <w:r>
        <w:t>, and reproduction to interactive effects of warming and insect herbivory. - Ecology 98: 1817–1828.</w:t>
      </w:r>
    </w:p>
    <w:p w14:paraId="4C691021" w14:textId="77777777" w:rsidR="001F5BA7" w:rsidRDefault="00162D36">
      <w:pPr>
        <w:pStyle w:val="Bibliografa1"/>
        <w:spacing w:line="240" w:lineRule="auto"/>
      </w:pPr>
      <w:r>
        <w:t>Memmott, J. et al. 2007. Global warming and the disruption of plant–pollinator interactions. - Ecology Letters 10: 710–717.</w:t>
      </w:r>
    </w:p>
    <w:p w14:paraId="759C9827" w14:textId="77777777" w:rsidR="001F5BA7" w:rsidRDefault="00162D36">
      <w:pPr>
        <w:pStyle w:val="Bibliografa1"/>
        <w:spacing w:line="240" w:lineRule="auto"/>
      </w:pPr>
      <w:r w:rsidRPr="00AF7290">
        <w:rPr>
          <w:lang w:val="sv-SE"/>
        </w:rPr>
        <w:t xml:space="preserve">Nash, D. R. et al. 2008. </w:t>
      </w:r>
      <w:r>
        <w:t>A mosaic of chemical coevolution in a Large Blue butterfly. - Science 319: 88–90.</w:t>
      </w:r>
    </w:p>
    <w:p w14:paraId="13860C07" w14:textId="77777777" w:rsidR="001F5BA7" w:rsidRDefault="00162D36">
      <w:pPr>
        <w:pStyle w:val="Bibliografa1"/>
        <w:spacing w:line="240" w:lineRule="auto"/>
      </w:pPr>
      <w:proofErr w:type="spellStart"/>
      <w:r w:rsidRPr="00AF7290">
        <w:rPr>
          <w:lang w:val="sv-SE"/>
        </w:rPr>
        <w:t>Oostermeijer</w:t>
      </w:r>
      <w:proofErr w:type="spellEnd"/>
      <w:r w:rsidRPr="00AF7290">
        <w:rPr>
          <w:lang w:val="sv-SE"/>
        </w:rPr>
        <w:t xml:space="preserve">, J. G. B. et al. 1998. </w:t>
      </w:r>
      <w:r>
        <w:t xml:space="preserve">Relationships between population </w:t>
      </w:r>
      <w:proofErr w:type="gramStart"/>
      <w:r>
        <w:t>and habitat</w:t>
      </w:r>
      <w:proofErr w:type="gramEnd"/>
      <w:r>
        <w:t xml:space="preserve"> characteristics and reproduction of the rare </w:t>
      </w:r>
      <w:proofErr w:type="spellStart"/>
      <w:r>
        <w:rPr>
          <w:i/>
          <w:iCs/>
        </w:rPr>
        <w:t>Gentiana</w:t>
      </w:r>
      <w:proofErr w:type="spellEnd"/>
      <w:r>
        <w:rPr>
          <w:i/>
          <w:iCs/>
        </w:rPr>
        <w:t xml:space="preserve"> </w:t>
      </w:r>
      <w:proofErr w:type="spellStart"/>
      <w:r>
        <w:rPr>
          <w:i/>
          <w:iCs/>
        </w:rPr>
        <w:t>pneumonanthe</w:t>
      </w:r>
      <w:proofErr w:type="spellEnd"/>
      <w:r>
        <w:t xml:space="preserve"> L. - Conservation Biology 12: 1042–1053.</w:t>
      </w:r>
    </w:p>
    <w:p w14:paraId="188825C3" w14:textId="77777777" w:rsidR="001F5BA7" w:rsidRDefault="00162D36">
      <w:pPr>
        <w:pStyle w:val="Bibliografa1"/>
        <w:spacing w:line="240" w:lineRule="auto"/>
      </w:pPr>
      <w:r>
        <w:t>Patricelli, D. et al. 2015. Plant defences against ants provide a pathway to social parasitism in butterflies. - Proc R Soc B 282: 20151111.</w:t>
      </w:r>
    </w:p>
    <w:p w14:paraId="3A1D6CAD" w14:textId="77777777" w:rsidR="001F5BA7" w:rsidRDefault="00162D36">
      <w:pPr>
        <w:pStyle w:val="Bibliografa1"/>
        <w:spacing w:line="240" w:lineRule="auto"/>
      </w:pPr>
      <w:proofErr w:type="spellStart"/>
      <w:r>
        <w:t>Pebesma</w:t>
      </w:r>
      <w:proofErr w:type="spellEnd"/>
      <w:r>
        <w:t xml:space="preserve">, E. J. 2004. Multivariable </w:t>
      </w:r>
      <w:proofErr w:type="spellStart"/>
      <w:r>
        <w:t>geostatistics</w:t>
      </w:r>
      <w:proofErr w:type="spellEnd"/>
      <w:r>
        <w:t xml:space="preserve"> in S: the </w:t>
      </w:r>
      <w:proofErr w:type="spellStart"/>
      <w:r>
        <w:t>gstat</w:t>
      </w:r>
      <w:proofErr w:type="spellEnd"/>
      <w:r>
        <w:t xml:space="preserve"> package. - </w:t>
      </w:r>
      <w:proofErr w:type="spellStart"/>
      <w:r>
        <w:t>Comput</w:t>
      </w:r>
      <w:proofErr w:type="spellEnd"/>
      <w:r>
        <w:t xml:space="preserve">. </w:t>
      </w:r>
      <w:proofErr w:type="spellStart"/>
      <w:r>
        <w:t>Geosci</w:t>
      </w:r>
      <w:proofErr w:type="spellEnd"/>
      <w:r>
        <w:t>. 30: 683–691.</w:t>
      </w:r>
    </w:p>
    <w:p w14:paraId="15DF0397" w14:textId="77777777" w:rsidR="001F5BA7" w:rsidRDefault="00162D36">
      <w:pPr>
        <w:pStyle w:val="Bibliografa1"/>
        <w:spacing w:line="240" w:lineRule="auto"/>
      </w:pPr>
      <w:r>
        <w:t>R Core Team 2021. R: A language and environment for statistical computing. R Foundation for Statistical Computing, Vienna, Austria. URL   http://www.R-project.org/.</w:t>
      </w:r>
    </w:p>
    <w:p w14:paraId="27996A0F" w14:textId="77777777" w:rsidR="001F5BA7" w:rsidRDefault="00162D36">
      <w:pPr>
        <w:pStyle w:val="Bibliografa1"/>
        <w:spacing w:line="240" w:lineRule="auto"/>
      </w:pPr>
      <w:r>
        <w:t>Richman, S. K. et al. 2020. Asynchronous range shifts drive alpine plant–pollinator interactions and reduce plant fitness. - Glob. Change Biol. 26: 3052–3064.</w:t>
      </w:r>
    </w:p>
    <w:p w14:paraId="43868FC0" w14:textId="77777777" w:rsidR="001F5BA7" w:rsidRDefault="00162D36">
      <w:pPr>
        <w:pStyle w:val="Bibliografa1"/>
        <w:spacing w:line="240" w:lineRule="auto"/>
      </w:pPr>
      <w:r>
        <w:lastRenderedPageBreak/>
        <w:t xml:space="preserve">Sala, M. et al. 2014. Variation in butterfly larval acoustics as a strategy to infiltrate and exploit host ant colony resources. - </w:t>
      </w:r>
      <w:proofErr w:type="spellStart"/>
      <w:r>
        <w:t>PLoS</w:t>
      </w:r>
      <w:proofErr w:type="spellEnd"/>
      <w:r>
        <w:t xml:space="preserve"> ONE 9: e94341.</w:t>
      </w:r>
    </w:p>
    <w:p w14:paraId="1C458B79" w14:textId="77777777" w:rsidR="001F5BA7" w:rsidRDefault="00162D36">
      <w:pPr>
        <w:pStyle w:val="Bibliografa1"/>
        <w:spacing w:line="240" w:lineRule="auto"/>
      </w:pPr>
      <w:r>
        <w:t>Shea, K. et al. 2000. Effect of patch size and plant density of Paterson’s curse (</w:t>
      </w:r>
      <w:r>
        <w:rPr>
          <w:i/>
          <w:iCs/>
        </w:rPr>
        <w:t xml:space="preserve">Echium </w:t>
      </w:r>
      <w:proofErr w:type="spellStart"/>
      <w:r>
        <w:rPr>
          <w:i/>
          <w:iCs/>
        </w:rPr>
        <w:t>plantagineum</w:t>
      </w:r>
      <w:proofErr w:type="spellEnd"/>
      <w:r>
        <w:t xml:space="preserve">) on the oviposition of a specialist weevil, </w:t>
      </w:r>
      <w:proofErr w:type="spellStart"/>
      <w:r>
        <w:rPr>
          <w:i/>
          <w:iCs/>
        </w:rPr>
        <w:t>Mogulones</w:t>
      </w:r>
      <w:proofErr w:type="spellEnd"/>
      <w:r>
        <w:rPr>
          <w:i/>
          <w:iCs/>
        </w:rPr>
        <w:t xml:space="preserve"> </w:t>
      </w:r>
      <w:proofErr w:type="spellStart"/>
      <w:r>
        <w:rPr>
          <w:i/>
          <w:iCs/>
        </w:rPr>
        <w:t>larvatus</w:t>
      </w:r>
      <w:proofErr w:type="spellEnd"/>
      <w:r>
        <w:t xml:space="preserve">. - </w:t>
      </w:r>
      <w:proofErr w:type="spellStart"/>
      <w:r>
        <w:t>Oecologia</w:t>
      </w:r>
      <w:proofErr w:type="spellEnd"/>
      <w:r>
        <w:t xml:space="preserve"> 124: 615–621.</w:t>
      </w:r>
    </w:p>
    <w:p w14:paraId="330468D0" w14:textId="77777777" w:rsidR="001F5BA7" w:rsidRDefault="00162D36">
      <w:pPr>
        <w:pStyle w:val="Bibliografa1"/>
        <w:spacing w:line="240" w:lineRule="auto"/>
      </w:pPr>
      <w:r>
        <w:t>Shipley, B. 2009. Confirmatory path analysis in a generalized multilevel context. - Ecology 90: 363–368.</w:t>
      </w:r>
    </w:p>
    <w:p w14:paraId="4B35D4D2" w14:textId="77777777" w:rsidR="001F5BA7" w:rsidRDefault="00162D36">
      <w:pPr>
        <w:pStyle w:val="Bibliografa1"/>
        <w:spacing w:line="240" w:lineRule="auto"/>
      </w:pPr>
      <w:r>
        <w:t xml:space="preserve">Simmonds, N. W. 1946. </w:t>
      </w:r>
      <w:proofErr w:type="spellStart"/>
      <w:r>
        <w:rPr>
          <w:i/>
          <w:iCs/>
        </w:rPr>
        <w:t>Gentiana</w:t>
      </w:r>
      <w:proofErr w:type="spellEnd"/>
      <w:r>
        <w:rPr>
          <w:i/>
          <w:iCs/>
        </w:rPr>
        <w:t xml:space="preserve"> </w:t>
      </w:r>
      <w:proofErr w:type="spellStart"/>
      <w:r>
        <w:rPr>
          <w:i/>
          <w:iCs/>
        </w:rPr>
        <w:t>pneumonanthe</w:t>
      </w:r>
      <w:proofErr w:type="spellEnd"/>
      <w:r>
        <w:t xml:space="preserve"> L. - J. Ecol. 33: 295–307.</w:t>
      </w:r>
    </w:p>
    <w:p w14:paraId="6B324D49" w14:textId="77777777" w:rsidR="001F5BA7" w:rsidRDefault="001F5BA7">
      <w:pPr>
        <w:spacing w:line="240" w:lineRule="auto"/>
      </w:pPr>
    </w:p>
    <w:p w14:paraId="03CBD0ED" w14:textId="77777777" w:rsidR="001F5BA7" w:rsidRDefault="00162D36">
      <w:pPr>
        <w:pStyle w:val="Bibliography1"/>
        <w:spacing w:line="240" w:lineRule="auto"/>
      </w:pPr>
      <w:proofErr w:type="spellStart"/>
      <w:r>
        <w:t>Thayn</w:t>
      </w:r>
      <w:proofErr w:type="spellEnd"/>
      <w:r>
        <w:t xml:space="preserve">, J. B. and </w:t>
      </w:r>
      <w:proofErr w:type="spellStart"/>
      <w:r>
        <w:t>Simanis</w:t>
      </w:r>
      <w:proofErr w:type="spellEnd"/>
      <w:r>
        <w:t>, J. M. 2013. Accounting for spatial autocorrelation in linear regression models using spatial filtering with eigenvectors. - Annals of the Association of American Geographers 103: 47–66.</w:t>
      </w:r>
    </w:p>
    <w:p w14:paraId="3D1ABAB0" w14:textId="77777777" w:rsidR="001F5BA7" w:rsidRDefault="00162D36">
      <w:pPr>
        <w:pStyle w:val="Bibliografa1"/>
        <w:spacing w:line="240" w:lineRule="auto"/>
      </w:pPr>
      <w:proofErr w:type="spellStart"/>
      <w:r>
        <w:t>Toftegaard</w:t>
      </w:r>
      <w:proofErr w:type="spellEnd"/>
      <w:r>
        <w:t>, T. 2016. Temperature and the synchrony of plant-insect interactions.</w:t>
      </w:r>
    </w:p>
    <w:p w14:paraId="4578BA51" w14:textId="77777777" w:rsidR="001F5BA7" w:rsidRDefault="00162D36">
      <w:pPr>
        <w:pStyle w:val="Bibliografa1"/>
        <w:spacing w:line="240" w:lineRule="auto"/>
      </w:pPr>
      <w:r>
        <w:t xml:space="preserve">Valdés, A. and Ehrlén, J. 2017. Caterpillar seed </w:t>
      </w:r>
      <w:proofErr w:type="gramStart"/>
      <w:r>
        <w:t>predators</w:t>
      </w:r>
      <w:proofErr w:type="gramEnd"/>
      <w:r>
        <w:t xml:space="preserve"> mediate shifts in selection on flowering phenology in their host plant. - Ecology 98: 228–238.</w:t>
      </w:r>
    </w:p>
    <w:p w14:paraId="4390A119" w14:textId="77777777" w:rsidR="001F5BA7" w:rsidRDefault="00162D36">
      <w:pPr>
        <w:pStyle w:val="Bibliografa1"/>
        <w:spacing w:line="240" w:lineRule="auto"/>
      </w:pPr>
      <w:r>
        <w:t>Valdés, A. and Ehrlén, J. 2018. Direct and plant trait-mediated effects of the local environmental context on butterfly oviposition patterns. - Oikos 127: 825–833.</w:t>
      </w:r>
    </w:p>
    <w:p w14:paraId="1E811699" w14:textId="77777777" w:rsidR="001F5BA7" w:rsidRDefault="00162D36">
      <w:pPr>
        <w:pStyle w:val="Bibliografa1"/>
      </w:pPr>
      <w:r>
        <w:t>Valdés, A. and Ehrlén, J. 2019. Resource overlap and dilution effects shape host plant use in a myrmecophilous butterfly. - J. Anim. Ecol. 88: 649–658.</w:t>
      </w:r>
    </w:p>
    <w:p w14:paraId="594CAF3E" w14:textId="77777777" w:rsidR="001F5BA7" w:rsidRDefault="00162D36">
      <w:pPr>
        <w:pStyle w:val="Bibliografa1"/>
      </w:pPr>
      <w:r w:rsidRPr="00AF7290">
        <w:rPr>
          <w:lang w:val="sv-SE"/>
        </w:rPr>
        <w:t xml:space="preserve">Van </w:t>
      </w:r>
      <w:proofErr w:type="spellStart"/>
      <w:r w:rsidRPr="00AF7290">
        <w:rPr>
          <w:lang w:val="sv-SE"/>
        </w:rPr>
        <w:t>Dyck</w:t>
      </w:r>
      <w:proofErr w:type="spellEnd"/>
      <w:r w:rsidRPr="00AF7290">
        <w:rPr>
          <w:lang w:val="sv-SE"/>
        </w:rPr>
        <w:t xml:space="preserve">, H. et al. 2000. </w:t>
      </w:r>
      <w:r>
        <w:t xml:space="preserve">Does the presence of ant nests matter for oviposition to a specialized myrmecophilous </w:t>
      </w:r>
      <w:proofErr w:type="spellStart"/>
      <w:r>
        <w:rPr>
          <w:i/>
          <w:iCs/>
        </w:rPr>
        <w:t>Maculinea</w:t>
      </w:r>
      <w:proofErr w:type="spellEnd"/>
      <w:r>
        <w:t xml:space="preserve"> butterfly? - Proc. R. Soc. </w:t>
      </w:r>
      <w:proofErr w:type="spellStart"/>
      <w:r>
        <w:t>Lond</w:t>
      </w:r>
      <w:proofErr w:type="spellEnd"/>
      <w:r>
        <w:t>. B Biol. Sci. 267: 861–866.</w:t>
      </w:r>
    </w:p>
    <w:p w14:paraId="6DEBB82F" w14:textId="77777777" w:rsidR="001F5BA7" w:rsidRDefault="00162D36">
      <w:pPr>
        <w:pStyle w:val="Bibliografa1"/>
      </w:pPr>
      <w:r>
        <w:t xml:space="preserve">Van Dyck, H. and </w:t>
      </w:r>
      <w:proofErr w:type="spellStart"/>
      <w:r>
        <w:t>Regniers</w:t>
      </w:r>
      <w:proofErr w:type="spellEnd"/>
      <w:r>
        <w:t xml:space="preserve">, S. 2010. Egg spreading in the ant-parasitic butterfly, </w:t>
      </w:r>
      <w:proofErr w:type="spellStart"/>
      <w:r>
        <w:rPr>
          <w:i/>
          <w:iCs/>
        </w:rPr>
        <w:t>Maculinea</w:t>
      </w:r>
      <w:proofErr w:type="spellEnd"/>
      <w:r>
        <w:rPr>
          <w:i/>
          <w:iCs/>
        </w:rPr>
        <w:t xml:space="preserve"> </w:t>
      </w:r>
      <w:proofErr w:type="spellStart"/>
      <w:r>
        <w:rPr>
          <w:i/>
          <w:iCs/>
        </w:rPr>
        <w:t>alcon</w:t>
      </w:r>
      <w:proofErr w:type="spellEnd"/>
      <w:r>
        <w:t xml:space="preserve">: from individual behaviour to egg distribution pattern. - Anim. </w:t>
      </w:r>
      <w:proofErr w:type="spellStart"/>
      <w:r>
        <w:t>Behav</w:t>
      </w:r>
      <w:proofErr w:type="spellEnd"/>
      <w:r>
        <w:t>. 80: 621–627.</w:t>
      </w:r>
    </w:p>
    <w:p w14:paraId="0705DB0A" w14:textId="77777777" w:rsidR="001F5BA7" w:rsidRDefault="00162D36">
      <w:pPr>
        <w:pStyle w:val="Bibliografa1"/>
      </w:pPr>
      <w:r>
        <w:t>Venables, W. N. and Ripley, B. D. 2002. Modern applied statistics with S. - Springer.</w:t>
      </w:r>
    </w:p>
    <w:p w14:paraId="06B0BAC5" w14:textId="77777777" w:rsidR="001F5BA7" w:rsidRDefault="00162D36">
      <w:pPr>
        <w:pStyle w:val="Bibliografa1"/>
      </w:pPr>
      <w:r>
        <w:t xml:space="preserve">Woodward, F. I. and Williams, B. G. 1987. Climate and plant distribution at global and local scales. - </w:t>
      </w:r>
      <w:proofErr w:type="spellStart"/>
      <w:r>
        <w:t>Vegetatio</w:t>
      </w:r>
      <w:proofErr w:type="spellEnd"/>
      <w:r>
        <w:t xml:space="preserve"> 69: 189–197.</w:t>
      </w:r>
    </w:p>
    <w:p w14:paraId="44F9CA85" w14:textId="77777777" w:rsidR="001F5BA7" w:rsidRDefault="00162D36">
      <w:pPr>
        <w:pStyle w:val="Bibliografa1"/>
      </w:pPr>
      <w:proofErr w:type="spellStart"/>
      <w:r>
        <w:t>Wynhoff</w:t>
      </w:r>
      <w:proofErr w:type="spellEnd"/>
      <w:r>
        <w:t xml:space="preserve">, I. and van </w:t>
      </w:r>
      <w:proofErr w:type="spellStart"/>
      <w:r>
        <w:t>Langevelde</w:t>
      </w:r>
      <w:proofErr w:type="spellEnd"/>
      <w:r>
        <w:t xml:space="preserve">, F. 2017. </w:t>
      </w:r>
      <w:proofErr w:type="spellStart"/>
      <w:r>
        <w:rPr>
          <w:i/>
          <w:iCs/>
        </w:rPr>
        <w:t>Phengaris</w:t>
      </w:r>
      <w:proofErr w:type="spellEnd"/>
      <w:r>
        <w:rPr>
          <w:i/>
          <w:iCs/>
        </w:rPr>
        <w:t xml:space="preserve"> (</w:t>
      </w:r>
      <w:proofErr w:type="spellStart"/>
      <w:r>
        <w:rPr>
          <w:i/>
          <w:iCs/>
        </w:rPr>
        <w:t>Maculinea</w:t>
      </w:r>
      <w:proofErr w:type="spellEnd"/>
      <w:r>
        <w:rPr>
          <w:i/>
          <w:iCs/>
        </w:rPr>
        <w:t xml:space="preserve">) </w:t>
      </w:r>
      <w:proofErr w:type="spellStart"/>
      <w:r>
        <w:rPr>
          <w:i/>
          <w:iCs/>
        </w:rPr>
        <w:t>teleius</w:t>
      </w:r>
      <w:proofErr w:type="spellEnd"/>
      <w:r>
        <w:t xml:space="preserve"> butterflies select host plants close to </w:t>
      </w:r>
      <w:proofErr w:type="spellStart"/>
      <w:r>
        <w:rPr>
          <w:i/>
          <w:iCs/>
        </w:rPr>
        <w:t>Myrmica</w:t>
      </w:r>
      <w:proofErr w:type="spellEnd"/>
      <w:r>
        <w:t xml:space="preserve"> ants for oviposition, but </w:t>
      </w:r>
      <w:r>
        <w:rPr>
          <w:i/>
          <w:iCs/>
        </w:rPr>
        <w:t xml:space="preserve">P. </w:t>
      </w:r>
      <w:proofErr w:type="spellStart"/>
      <w:r>
        <w:rPr>
          <w:i/>
          <w:iCs/>
        </w:rPr>
        <w:t>nausithous</w:t>
      </w:r>
      <w:proofErr w:type="spellEnd"/>
      <w:r>
        <w:t xml:space="preserve"> do not. - </w:t>
      </w:r>
      <w:proofErr w:type="spellStart"/>
      <w:r>
        <w:t>Entomol</w:t>
      </w:r>
      <w:proofErr w:type="spellEnd"/>
      <w:r>
        <w:t>. Exp. Appl. 165: 9–18.</w:t>
      </w:r>
    </w:p>
    <w:sectPr w:rsidR="001F5BA7">
      <w:footerReference w:type="default" r:id="rId13"/>
      <w:pgSz w:w="11906" w:h="16838"/>
      <w:pgMar w:top="1134" w:right="1134" w:bottom="1693" w:left="1134" w:header="0" w:footer="1134" w:gutter="0"/>
      <w:lnNumType w:countBy="1" w:distance="288" w:restart="continuous"/>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icia Valdés" w:date="2021-07-21T17:54:00Z" w:initials="AV">
    <w:p w14:paraId="3DDB1793" w14:textId="77777777" w:rsidR="00090EF3" w:rsidRDefault="00090EF3">
      <w:r>
        <w:rPr>
          <w:rFonts w:ascii="Liberation Serif" w:eastAsia="NSimSun" w:hAnsi="Liberation Serif"/>
          <w:kern w:val="0"/>
          <w:sz w:val="20"/>
        </w:rPr>
        <w:t xml:space="preserve">Another alternative: </w:t>
      </w:r>
      <w:bookmarkStart w:id="2" w:name="_Hlk80170801"/>
      <w:r>
        <w:rPr>
          <w:rFonts w:ascii="Liberation Serif" w:eastAsia="NSimSun" w:hAnsi="Liberation Serif"/>
          <w:kern w:val="0"/>
          <w:sz w:val="20"/>
        </w:rPr>
        <w:t>“Microclimate influences plant reproductive performance via effects on the context of an antagonistic interaction”</w:t>
      </w:r>
      <w:bookmarkEnd w:id="2"/>
    </w:p>
    <w:p w14:paraId="19243247" w14:textId="77777777" w:rsidR="00090EF3" w:rsidRDefault="00090EF3">
      <w:r>
        <w:rPr>
          <w:rFonts w:ascii="Liberation Serif" w:eastAsia="NSimSun" w:hAnsi="Liberation Serif"/>
          <w:kern w:val="0"/>
          <w:sz w:val="20"/>
        </w:rPr>
        <w:t>Or shall we change to a title that highlights more the main findings?</w:t>
      </w:r>
    </w:p>
    <w:p w14:paraId="1CA99966" w14:textId="77777777" w:rsidR="00090EF3" w:rsidRDefault="00090EF3"/>
  </w:comment>
  <w:comment w:id="1" w:author="Johan Ehrlén" w:date="2021-08-18T09:18:00Z" w:initials="JE">
    <w:p w14:paraId="112F28AC" w14:textId="77777777" w:rsidR="00090EF3" w:rsidRDefault="00090EF3">
      <w:pPr>
        <w:pStyle w:val="CommentText"/>
      </w:pPr>
      <w:r>
        <w:rPr>
          <w:rStyle w:val="CommentReference"/>
        </w:rPr>
        <w:annotationRef/>
      </w:r>
      <w:r>
        <w:t xml:space="preserve">I like the active voice in your alternative suggestion but perhaps it is a bit long, and phenology is not really covered by “context”. </w:t>
      </w:r>
    </w:p>
    <w:p w14:paraId="6B7F7698" w14:textId="77777777" w:rsidR="00090EF3" w:rsidRDefault="00090EF3">
      <w:pPr>
        <w:pStyle w:val="CommentText"/>
      </w:pPr>
    </w:p>
    <w:p w14:paraId="367BDB37" w14:textId="77777777" w:rsidR="00090EF3" w:rsidRDefault="00090EF3">
      <w:pPr>
        <w:pStyle w:val="CommentText"/>
      </w:pPr>
      <w:bookmarkStart w:id="3" w:name="_Hlk80170903"/>
      <w:r w:rsidRPr="00AF7290">
        <w:t>“Microclimate influences plant reproductive performance via an antagonistic interaction”</w:t>
      </w:r>
      <w:bookmarkEnd w:id="3"/>
    </w:p>
    <w:p w14:paraId="14B494B4" w14:textId="77777777" w:rsidR="00090EF3" w:rsidRDefault="00090EF3">
      <w:pPr>
        <w:pStyle w:val="CommentText"/>
      </w:pPr>
    </w:p>
    <w:p w14:paraId="3BE277F2" w14:textId="3787EE1D" w:rsidR="00090EF3" w:rsidRDefault="00090EF3">
      <w:pPr>
        <w:pStyle w:val="CommentText"/>
      </w:pPr>
      <w:r>
        <w:t>Or</w:t>
      </w:r>
    </w:p>
    <w:p w14:paraId="21141276" w14:textId="77777777" w:rsidR="00090EF3" w:rsidRDefault="00090EF3">
      <w:pPr>
        <w:pStyle w:val="CommentText"/>
      </w:pPr>
    </w:p>
    <w:p w14:paraId="109C95EC" w14:textId="2C9DD20B" w:rsidR="00090EF3" w:rsidRDefault="00090EF3">
      <w:pPr>
        <w:pStyle w:val="CommentText"/>
      </w:pPr>
      <w:r w:rsidRPr="00AF7290">
        <w:t xml:space="preserve">“Microclimate influences plant reproductive performance via </w:t>
      </w:r>
      <w:r>
        <w:t xml:space="preserve">phenology and </w:t>
      </w:r>
      <w:r w:rsidRPr="00AF7290">
        <w:t>an antagonistic interaction”</w:t>
      </w:r>
    </w:p>
  </w:comment>
  <w:comment w:id="8" w:author="Johan Ehrlén" w:date="2021-08-18T09:24:00Z" w:initials="JE">
    <w:p w14:paraId="7EBB319C" w14:textId="5FBD2E3D" w:rsidR="00090EF3" w:rsidRDefault="00090EF3">
      <w:pPr>
        <w:pStyle w:val="CommentText"/>
      </w:pPr>
      <w:r>
        <w:rPr>
          <w:rStyle w:val="CommentReference"/>
        </w:rPr>
        <w:annotationRef/>
      </w:r>
      <w:r>
        <w:t>British or American English?</w:t>
      </w:r>
    </w:p>
  </w:comment>
  <w:comment w:id="33" w:author="Johan Ehrlén" w:date="2021-08-18T09:30:00Z" w:initials="JE">
    <w:p w14:paraId="1781264A" w14:textId="0E460355" w:rsidR="00090EF3" w:rsidRDefault="00090EF3">
      <w:pPr>
        <w:pStyle w:val="CommentText"/>
      </w:pPr>
      <w:r>
        <w:rPr>
          <w:rStyle w:val="CommentReference"/>
        </w:rPr>
        <w:annotationRef/>
      </w:r>
      <w:r>
        <w:t>Tried to make them a bit less open</w:t>
      </w:r>
    </w:p>
  </w:comment>
  <w:comment w:id="49" w:author="Johan Ehrlén" w:date="2021-08-18T09:33:00Z" w:initials="JE">
    <w:p w14:paraId="099ECC85" w14:textId="6D50F578" w:rsidR="00090EF3" w:rsidRDefault="00090EF3">
      <w:pPr>
        <w:pStyle w:val="CommentText"/>
      </w:pPr>
      <w:r>
        <w:rPr>
          <w:rStyle w:val="CommentReference"/>
        </w:rPr>
        <w:annotationRef/>
      </w:r>
      <w:r>
        <w:t>.. butterfly seed predation</w:t>
      </w:r>
      <w:proofErr w:type="gramStart"/>
      <w:r>
        <w:t xml:space="preserve"> ..?</w:t>
      </w:r>
      <w:proofErr w:type="gramEnd"/>
    </w:p>
  </w:comment>
  <w:comment w:id="58" w:author="Johan Ehrlén" w:date="2021-08-18T09:33:00Z" w:initials="JE">
    <w:p w14:paraId="1E0803A0" w14:textId="03478262" w:rsidR="00090EF3" w:rsidRDefault="00090EF3">
      <w:pPr>
        <w:pStyle w:val="CommentText"/>
      </w:pPr>
      <w:r>
        <w:rPr>
          <w:rStyle w:val="CommentReference"/>
        </w:rPr>
        <w:annotationRef/>
      </w:r>
      <w:r>
        <w:t>.. butterfly seed predation</w:t>
      </w:r>
      <w:proofErr w:type="gramStart"/>
      <w:r>
        <w:t xml:space="preserve"> ..?</w:t>
      </w:r>
      <w:proofErr w:type="gramEnd"/>
    </w:p>
  </w:comment>
  <w:comment w:id="59" w:author="Johan Ehrlén" w:date="2021-08-18T09:34:00Z" w:initials="JE">
    <w:p w14:paraId="59D7B91D" w14:textId="50B4C449" w:rsidR="00090EF3" w:rsidRDefault="00090EF3">
      <w:pPr>
        <w:pStyle w:val="CommentText"/>
      </w:pPr>
      <w:r>
        <w:rPr>
          <w:rStyle w:val="CommentReference"/>
        </w:rPr>
        <w:annotationRef/>
      </w:r>
      <w:r>
        <w:t>Or was it a pasture?</w:t>
      </w:r>
    </w:p>
  </w:comment>
  <w:comment w:id="66" w:author="Alicia Valdés" w:date="2021-08-04T11:25:00Z" w:initials="AV">
    <w:p w14:paraId="316E9C19" w14:textId="77777777" w:rsidR="00090EF3" w:rsidRDefault="00090EF3">
      <w:r>
        <w:rPr>
          <w:rFonts w:ascii="Liberation Serif" w:eastAsia="NSimSun" w:hAnsi="Liberation Serif"/>
          <w:kern w:val="0"/>
          <w:sz w:val="20"/>
        </w:rPr>
        <w:t>In response to the criticism by the reviewer, I tried to acknowledge limitations of our measures but still show that they are relevant</w:t>
      </w:r>
    </w:p>
  </w:comment>
  <w:comment w:id="85" w:author="Alicia Valdés" w:date="2021-08-04T13:59:00Z" w:initials="AV">
    <w:p w14:paraId="7B672DD7" w14:textId="77777777" w:rsidR="00090EF3" w:rsidRDefault="00090EF3">
      <w:r>
        <w:rPr>
          <w:rFonts w:ascii="Liberation Serif" w:eastAsia="NSimSun" w:hAnsi="Liberation Serif"/>
          <w:kern w:val="0"/>
          <w:sz w:val="20"/>
        </w:rPr>
        <w:t>Model diagnostics are OK, so we can keep the LM here</w:t>
      </w:r>
    </w:p>
  </w:comment>
  <w:comment w:id="86" w:author="Alicia Valdés" w:date="2021-07-02T13:13:00Z" w:initials="AV">
    <w:p w14:paraId="40568B3D" w14:textId="77777777" w:rsidR="00090EF3" w:rsidRDefault="00090EF3">
      <w:r>
        <w:rPr>
          <w:rFonts w:ascii="Liberation Serif" w:eastAsia="NSimSun" w:hAnsi="Liberation Serif"/>
          <w:kern w:val="0"/>
          <w:sz w:val="20"/>
        </w:rPr>
        <w:t>Check if we need US or UK spelling, depending on journal</w:t>
      </w:r>
    </w:p>
  </w:comment>
  <w:comment w:id="90" w:author="Alicia Valdés" w:date="2021-08-06T12:28:00Z" w:initials="AV">
    <w:p w14:paraId="53287FFF" w14:textId="77777777" w:rsidR="00090EF3" w:rsidRDefault="00090EF3">
      <w:r>
        <w:rPr>
          <w:rFonts w:ascii="Liberation Serif" w:eastAsia="NSimSun" w:hAnsi="Liberation Serif"/>
          <w:kern w:val="0"/>
          <w:sz w:val="20"/>
        </w:rPr>
        <w:t>One of the reviewers thought this was not needed, but we need standardized coefficients if we want to calculate total effects and effects via different pathways (Table 2)</w:t>
      </w:r>
    </w:p>
  </w:comment>
  <w:comment w:id="117" w:author="Alicia Valdés" w:date="2021-07-28T14:16:00Z" w:initials="AV">
    <w:p w14:paraId="53C3357F" w14:textId="77777777" w:rsidR="00090EF3" w:rsidRDefault="00090EF3">
      <w:r>
        <w:rPr>
          <w:rFonts w:ascii="Liberation Serif" w:eastAsia="NSimSun" w:hAnsi="Liberation Serif"/>
          <w:kern w:val="0"/>
          <w:sz w:val="20"/>
        </w:rPr>
        <w:t xml:space="preserve">Oviposition probability increased with soil moisture according to the SEM, but after accounting for spatial </w:t>
      </w:r>
      <w:proofErr w:type="spellStart"/>
      <w:r>
        <w:rPr>
          <w:rFonts w:ascii="Liberation Serif" w:eastAsia="NSimSun" w:hAnsi="Liberation Serif"/>
          <w:kern w:val="0"/>
          <w:sz w:val="20"/>
        </w:rPr>
        <w:t>autoccorrelation</w:t>
      </w:r>
      <w:proofErr w:type="spellEnd"/>
      <w:r>
        <w:rPr>
          <w:rFonts w:ascii="Liberation Serif" w:eastAsia="NSimSun" w:hAnsi="Liberation Serif"/>
          <w:kern w:val="0"/>
          <w:sz w:val="20"/>
        </w:rPr>
        <w:t xml:space="preserve"> this effect was not significant anymore (see Fig. 1). Not sure if we need to include this here.</w:t>
      </w:r>
    </w:p>
  </w:comment>
  <w:comment w:id="118" w:author="Johan Ehrlén" w:date="2021-08-18T09:48:00Z" w:initials="JE">
    <w:p w14:paraId="60181A8B" w14:textId="1C4991CB" w:rsidR="00090EF3" w:rsidRDefault="00090EF3">
      <w:pPr>
        <w:pStyle w:val="CommentText"/>
      </w:pPr>
      <w:r>
        <w:rPr>
          <w:rStyle w:val="CommentReference"/>
        </w:rPr>
        <w:annotationRef/>
      </w:r>
      <w:r>
        <w:t>I think not</w:t>
      </w:r>
    </w:p>
  </w:comment>
  <w:comment w:id="130" w:author="Alicia Valdés" w:date="2021-07-29T15:10:00Z" w:initials="AV">
    <w:p w14:paraId="02E83D81" w14:textId="77777777" w:rsidR="00090EF3" w:rsidRDefault="00090EF3">
      <w:r>
        <w:rPr>
          <w:rFonts w:ascii="Liberation Serif" w:eastAsia="NSimSun" w:hAnsi="Liberation Serif"/>
          <w:kern w:val="0"/>
          <w:sz w:val="20"/>
        </w:rPr>
        <w:t>I think that Figs 2 and 3 are necessary to understand the interaction effects. See what you think!</w:t>
      </w:r>
    </w:p>
  </w:comment>
  <w:comment w:id="131" w:author="Johan Ehrlén" w:date="2021-08-18T09:45:00Z" w:initials="JE">
    <w:p w14:paraId="1FF35CF6" w14:textId="2165D372" w:rsidR="00090EF3" w:rsidRDefault="00090EF3">
      <w:pPr>
        <w:pStyle w:val="CommentText"/>
      </w:pPr>
      <w:r>
        <w:rPr>
          <w:rStyle w:val="CommentReference"/>
        </w:rPr>
        <w:annotationRef/>
      </w:r>
      <w:r>
        <w:t>I agree</w:t>
      </w:r>
    </w:p>
  </w:comment>
  <w:comment w:id="135" w:author="Johan Ehrlén" w:date="2021-08-18T09:49:00Z" w:initials="JE">
    <w:p w14:paraId="4FE512AC" w14:textId="0DF698ED" w:rsidR="00090EF3" w:rsidRDefault="00090EF3">
      <w:pPr>
        <w:pStyle w:val="CommentText"/>
      </w:pPr>
      <w:r>
        <w:rPr>
          <w:rStyle w:val="CommentReference"/>
        </w:rPr>
        <w:annotationRef/>
      </w:r>
      <w:r>
        <w:t>Skip or break out as a separate sentence?</w:t>
      </w:r>
    </w:p>
  </w:comment>
  <w:comment w:id="142" w:author="Alicia Valdés" w:date="2021-08-02T13:53:00Z" w:initials="AV">
    <w:p w14:paraId="228C34B7" w14:textId="77777777" w:rsidR="00090EF3" w:rsidRDefault="00090EF3">
      <w:r>
        <w:rPr>
          <w:rFonts w:ascii="Liberation Serif" w:eastAsia="NSimSun" w:hAnsi="Liberation Serif"/>
          <w:kern w:val="0"/>
          <w:sz w:val="20"/>
        </w:rPr>
        <w:t>The path from moisture to egg occurrence is significant in the SEM, but not in the model including spatial vectors</w:t>
      </w:r>
    </w:p>
  </w:comment>
  <w:comment w:id="164" w:author="Alicia Valdés" w:date="2021-07-30T13:16:00Z" w:initials="AV">
    <w:p w14:paraId="77CF0275" w14:textId="77777777" w:rsidR="00090EF3" w:rsidRDefault="00090EF3">
      <w:r>
        <w:rPr>
          <w:rFonts w:ascii="Liberation Serif" w:eastAsia="NSimSun" w:hAnsi="Liberation Serif"/>
          <w:kern w:val="0"/>
          <w:sz w:val="20"/>
        </w:rPr>
        <w:t>With the analysis with the PCA axes, the result was different: Plants flowered earlier in warm microsites if the soil moisture content was low, but later if moisture was high. I had to change this paragraph a lot and figure out how to explain this. Not very happy with it, see what you think</w:t>
      </w:r>
    </w:p>
  </w:comment>
  <w:comment w:id="166" w:author="Johan Ehrlén" w:date="2021-08-18T11:07:00Z" w:initials="JE">
    <w:p w14:paraId="6CA1C90E" w14:textId="34DD16EC" w:rsidR="00090EF3" w:rsidRDefault="00090EF3">
      <w:pPr>
        <w:pStyle w:val="CommentText"/>
      </w:pPr>
      <w:r>
        <w:rPr>
          <w:rStyle w:val="CommentReference"/>
        </w:rPr>
        <w:annotationRef/>
      </w:r>
      <w:r>
        <w:t>Yes, this is puzzling. I do not really have a better suggestion.</w:t>
      </w:r>
    </w:p>
  </w:comment>
  <w:comment w:id="165" w:author="Johan Ehrlén" w:date="2021-08-18T11:02:00Z" w:initials="JE">
    <w:p w14:paraId="1C8C81CE" w14:textId="73BF1674" w:rsidR="00090EF3" w:rsidRDefault="00090EF3">
      <w:pPr>
        <w:pStyle w:val="CommentText"/>
      </w:pPr>
      <w:r>
        <w:rPr>
          <w:rStyle w:val="CommentReference"/>
        </w:rPr>
        <w:annotationRef/>
      </w:r>
      <w:r>
        <w:t>Can we express it like this instead and then skip the sentence referring to Fig. A3 below?</w:t>
      </w:r>
    </w:p>
  </w:comment>
  <w:comment w:id="184" w:author="Alicia Valdés" w:date="2021-07-30T13:58:00Z" w:initials="AV">
    <w:p w14:paraId="5ABA6B7B" w14:textId="77777777" w:rsidR="00090EF3" w:rsidRDefault="00090EF3" w:rsidP="00B8348A">
      <w:r>
        <w:rPr>
          <w:rFonts w:ascii="Liberation Serif" w:eastAsia="NSimSun" w:hAnsi="Liberation Serif"/>
          <w:kern w:val="0"/>
          <w:sz w:val="20"/>
        </w:rPr>
        <w:t xml:space="preserve">There seems to be </w:t>
      </w:r>
      <w:proofErr w:type="gramStart"/>
      <w:r>
        <w:rPr>
          <w:rFonts w:ascii="Liberation Serif" w:eastAsia="NSimSun" w:hAnsi="Liberation Serif"/>
          <w:kern w:val="0"/>
          <w:sz w:val="20"/>
        </w:rPr>
        <w:t>more blue</w:t>
      </w:r>
      <w:proofErr w:type="gramEnd"/>
      <w:r>
        <w:rPr>
          <w:rFonts w:ascii="Liberation Serif" w:eastAsia="NSimSun" w:hAnsi="Liberation Serif"/>
          <w:kern w:val="0"/>
          <w:sz w:val="20"/>
        </w:rPr>
        <w:t xml:space="preserve"> </w:t>
      </w:r>
      <w:proofErr w:type="spellStart"/>
      <w:r>
        <w:rPr>
          <w:rFonts w:ascii="Liberation Serif" w:eastAsia="NSimSun" w:hAnsi="Liberation Serif"/>
          <w:kern w:val="0"/>
          <w:sz w:val="20"/>
        </w:rPr>
        <w:t>color</w:t>
      </w:r>
      <w:proofErr w:type="spellEnd"/>
      <w:r>
        <w:rPr>
          <w:rFonts w:ascii="Liberation Serif" w:eastAsia="NSimSun" w:hAnsi="Liberation Serif"/>
          <w:kern w:val="0"/>
          <w:sz w:val="20"/>
        </w:rPr>
        <w:t xml:space="preserve"> towards the top of the figure (later flowering in moister sites), but I cannot really see variation in phenology along the horizontal axis (temperature)</w:t>
      </w:r>
    </w:p>
  </w:comment>
  <w:comment w:id="195" w:author="Alicia Valdés" w:date="2021-07-30T13:52:00Z" w:initials="AV">
    <w:p w14:paraId="5B9E3944" w14:textId="77777777" w:rsidR="00090EF3" w:rsidRDefault="00090EF3">
      <w:r>
        <w:rPr>
          <w:rFonts w:ascii="Liberation Serif" w:eastAsia="NSimSun" w:hAnsi="Liberation Serif"/>
          <w:kern w:val="0"/>
          <w:sz w:val="20"/>
        </w:rPr>
        <w:t>Not sure how to express this…</w:t>
      </w:r>
    </w:p>
    <w:p w14:paraId="6007BBCB" w14:textId="77777777" w:rsidR="00090EF3" w:rsidRDefault="00090EF3">
      <w:r>
        <w:rPr>
          <w:rFonts w:ascii="Liberation Serif" w:eastAsia="NSimSun" w:hAnsi="Liberation Serif"/>
          <w:kern w:val="0"/>
          <w:sz w:val="20"/>
        </w:rPr>
        <w:t>The model suggests that plants flower earlier in cold-dry microsites, but these microsites do not actually exist (the lower left corner of fig. A3 has no points).</w:t>
      </w:r>
    </w:p>
  </w:comment>
  <w:comment w:id="193" w:author="Johan Ehrlén" w:date="2021-08-18T11:03:00Z" w:initials="JE">
    <w:p w14:paraId="359C0B8F" w14:textId="2E07E369" w:rsidR="00090EF3" w:rsidRDefault="00090EF3">
      <w:pPr>
        <w:pStyle w:val="CommentText"/>
      </w:pPr>
      <w:r>
        <w:rPr>
          <w:rStyle w:val="CommentReference"/>
        </w:rPr>
        <w:annotationRef/>
      </w:r>
      <w:r>
        <w:t>Skip? I think the next sentence is a better continuation.</w:t>
      </w:r>
    </w:p>
  </w:comment>
  <w:comment w:id="200" w:author="Alicia Valdés" w:date="2021-07-30T13:58:00Z" w:initials="AV">
    <w:p w14:paraId="65C755DB" w14:textId="77777777" w:rsidR="00090EF3" w:rsidRDefault="00090EF3" w:rsidP="00B8348A">
      <w:r>
        <w:rPr>
          <w:rFonts w:ascii="Liberation Serif" w:eastAsia="NSimSun" w:hAnsi="Liberation Serif"/>
          <w:kern w:val="0"/>
          <w:sz w:val="20"/>
        </w:rPr>
        <w:t xml:space="preserve">There seems to be </w:t>
      </w:r>
      <w:proofErr w:type="gramStart"/>
      <w:r>
        <w:rPr>
          <w:rFonts w:ascii="Liberation Serif" w:eastAsia="NSimSun" w:hAnsi="Liberation Serif"/>
          <w:kern w:val="0"/>
          <w:sz w:val="20"/>
        </w:rPr>
        <w:t>more blue</w:t>
      </w:r>
      <w:proofErr w:type="gramEnd"/>
      <w:r>
        <w:rPr>
          <w:rFonts w:ascii="Liberation Serif" w:eastAsia="NSimSun" w:hAnsi="Liberation Serif"/>
          <w:kern w:val="0"/>
          <w:sz w:val="20"/>
        </w:rPr>
        <w:t xml:space="preserve"> </w:t>
      </w:r>
      <w:proofErr w:type="spellStart"/>
      <w:r>
        <w:rPr>
          <w:rFonts w:ascii="Liberation Serif" w:eastAsia="NSimSun" w:hAnsi="Liberation Serif"/>
          <w:kern w:val="0"/>
          <w:sz w:val="20"/>
        </w:rPr>
        <w:t>color</w:t>
      </w:r>
      <w:proofErr w:type="spellEnd"/>
      <w:r>
        <w:rPr>
          <w:rFonts w:ascii="Liberation Serif" w:eastAsia="NSimSun" w:hAnsi="Liberation Serif"/>
          <w:kern w:val="0"/>
          <w:sz w:val="20"/>
        </w:rPr>
        <w:t xml:space="preserve"> towards the top of the figure (later flowering in moister sites), but I cannot really see variation in phenology along the horizontal axis (temperature)</w:t>
      </w:r>
    </w:p>
  </w:comment>
  <w:comment w:id="205" w:author="Alicia Valdés" w:date="2021-07-30T13:58:00Z" w:initials="AV">
    <w:p w14:paraId="23BC4FA3" w14:textId="77777777" w:rsidR="00090EF3" w:rsidRDefault="00090EF3">
      <w:r>
        <w:rPr>
          <w:rFonts w:ascii="Liberation Serif" w:eastAsia="NSimSun" w:hAnsi="Liberation Serif"/>
          <w:kern w:val="0"/>
          <w:sz w:val="20"/>
        </w:rPr>
        <w:t xml:space="preserve">There seems to be </w:t>
      </w:r>
      <w:proofErr w:type="gramStart"/>
      <w:r>
        <w:rPr>
          <w:rFonts w:ascii="Liberation Serif" w:eastAsia="NSimSun" w:hAnsi="Liberation Serif"/>
          <w:kern w:val="0"/>
          <w:sz w:val="20"/>
        </w:rPr>
        <w:t>more blue</w:t>
      </w:r>
      <w:proofErr w:type="gramEnd"/>
      <w:r>
        <w:rPr>
          <w:rFonts w:ascii="Liberation Serif" w:eastAsia="NSimSun" w:hAnsi="Liberation Serif"/>
          <w:kern w:val="0"/>
          <w:sz w:val="20"/>
        </w:rPr>
        <w:t xml:space="preserve"> </w:t>
      </w:r>
      <w:proofErr w:type="spellStart"/>
      <w:r>
        <w:rPr>
          <w:rFonts w:ascii="Liberation Serif" w:eastAsia="NSimSun" w:hAnsi="Liberation Serif"/>
          <w:kern w:val="0"/>
          <w:sz w:val="20"/>
        </w:rPr>
        <w:t>color</w:t>
      </w:r>
      <w:proofErr w:type="spellEnd"/>
      <w:r>
        <w:rPr>
          <w:rFonts w:ascii="Liberation Serif" w:eastAsia="NSimSun" w:hAnsi="Liberation Serif"/>
          <w:kern w:val="0"/>
          <w:sz w:val="20"/>
        </w:rPr>
        <w:t xml:space="preserve"> towards the top of the figure (later flowering in moister sites), but I cannot really see variation in phenology along the horizontal axis (temperature)</w:t>
      </w:r>
    </w:p>
  </w:comment>
  <w:comment w:id="203" w:author="Johan Ehrlén" w:date="2021-08-18T11:14:00Z" w:initials="JE">
    <w:p w14:paraId="6417173F" w14:textId="77777777" w:rsidR="00090EF3" w:rsidRDefault="00090EF3">
      <w:pPr>
        <w:pStyle w:val="CommentText"/>
      </w:pPr>
      <w:r>
        <w:rPr>
          <w:rStyle w:val="CommentReference"/>
        </w:rPr>
        <w:annotationRef/>
      </w:r>
      <w:r>
        <w:t xml:space="preserve">Can we skip this </w:t>
      </w:r>
      <w:proofErr w:type="gramStart"/>
      <w:r>
        <w:t>here.</w:t>
      </w:r>
      <w:proofErr w:type="gramEnd"/>
      <w:r>
        <w:t xml:space="preserve"> As it is implicit from the first sentence of the paragraph and is dealt with in the next section.</w:t>
      </w:r>
    </w:p>
    <w:p w14:paraId="0C592C64" w14:textId="77777777" w:rsidR="00090EF3" w:rsidRDefault="00090EF3">
      <w:pPr>
        <w:pStyle w:val="CommentText"/>
      </w:pPr>
    </w:p>
    <w:p w14:paraId="186D7B4A" w14:textId="16A03578" w:rsidR="00090EF3" w:rsidRDefault="00090EF3">
      <w:pPr>
        <w:pStyle w:val="CommentText"/>
      </w:pPr>
      <w:r>
        <w:t>Alternatively, we can keep it but link it better to the previous sentences, possibly by saying something like: These effects of microclimate on plant phenology …</w:t>
      </w:r>
    </w:p>
  </w:comment>
  <w:comment w:id="206" w:author="Johan Ehrlén" w:date="2021-08-18T11:19:00Z" w:initials="JE">
    <w:p w14:paraId="1A2B4214" w14:textId="2B6951D9" w:rsidR="00090EF3" w:rsidRDefault="00090EF3">
      <w:pPr>
        <w:pStyle w:val="CommentText"/>
      </w:pPr>
      <w:r>
        <w:rPr>
          <w:rStyle w:val="CommentReference"/>
        </w:rPr>
        <w:annotationRef/>
      </w:r>
      <w:r>
        <w:t>Can we start a new para here?</w:t>
      </w:r>
    </w:p>
  </w:comment>
  <w:comment w:id="223" w:author="Johan Ehrlén" w:date="2021-08-18T11:30:00Z" w:initials="JE">
    <w:p w14:paraId="00527781" w14:textId="791B9CDE" w:rsidR="00561A12" w:rsidRDefault="00561A12">
      <w:pPr>
        <w:pStyle w:val="CommentText"/>
      </w:pPr>
      <w:r>
        <w:rPr>
          <w:rStyle w:val="CommentReference"/>
        </w:rPr>
        <w:annotationRef/>
      </w:r>
      <w:r>
        <w:t>Skip?</w:t>
      </w:r>
    </w:p>
  </w:comment>
  <w:comment w:id="225" w:author="Alicia Valdés" w:date="2021-08-06T13:03:00Z" w:initials="AV">
    <w:p w14:paraId="0A47E17B" w14:textId="77777777" w:rsidR="00090EF3" w:rsidRDefault="00090EF3">
      <w:r>
        <w:rPr>
          <w:rFonts w:ascii="Liberation Serif" w:eastAsia="NSimSun" w:hAnsi="Liberation Serif"/>
          <w:kern w:val="0"/>
          <w:sz w:val="20"/>
        </w:rPr>
        <w:t>Effect of temperature on egg occurrence: 0.224 (Fig. 1)</w:t>
      </w:r>
    </w:p>
  </w:comment>
  <w:comment w:id="224" w:author="Johan Ehrlén" w:date="2021-08-18T11:32:00Z" w:initials="JE">
    <w:p w14:paraId="718203E8" w14:textId="562D2EE7" w:rsidR="00561A12" w:rsidRDefault="00561A12">
      <w:pPr>
        <w:pStyle w:val="CommentText"/>
      </w:pPr>
      <w:r>
        <w:rPr>
          <w:rStyle w:val="CommentReference"/>
        </w:rPr>
        <w:annotationRef/>
      </w:r>
      <w:r>
        <w:t>I think that this might be confusing to just mention. We can either develop this point in one or two sentences, or skip it here.</w:t>
      </w:r>
    </w:p>
  </w:comment>
  <w:comment w:id="228" w:author="Johan Ehrlén" w:date="2021-08-18T11:34:00Z" w:initials="JE">
    <w:p w14:paraId="32C838A4" w14:textId="7C173B40" w:rsidR="00561A12" w:rsidRDefault="00561A12">
      <w:pPr>
        <w:pStyle w:val="CommentText"/>
      </w:pPr>
      <w:r>
        <w:rPr>
          <w:rStyle w:val="CommentReference"/>
        </w:rPr>
        <w:annotationRef/>
      </w:r>
      <w:r>
        <w:t>Skip?</w:t>
      </w:r>
    </w:p>
  </w:comment>
  <w:comment w:id="231" w:author="Alicia Valdés" w:date="2021-08-05T15:06:00Z" w:initials="AV">
    <w:p w14:paraId="02A1E72E" w14:textId="77777777" w:rsidR="00090EF3" w:rsidRDefault="00090EF3">
      <w:r>
        <w:rPr>
          <w:rFonts w:ascii="Liberation Serif" w:eastAsia="NSimSun" w:hAnsi="Liberation Serif"/>
          <w:kern w:val="0"/>
          <w:sz w:val="20"/>
        </w:rPr>
        <w:t>-1.948 for temperature and -0.222 for moisture</w:t>
      </w:r>
    </w:p>
  </w:comment>
  <w:comment w:id="234" w:author="Alicia Valdés" w:date="2021-08-05T15:08:00Z" w:initials="AV">
    <w:p w14:paraId="182E8BBB" w14:textId="77777777" w:rsidR="00090EF3" w:rsidRDefault="00090EF3">
      <w:r>
        <w:rPr>
          <w:rFonts w:ascii="Liberation Serif" w:eastAsia="NSimSun" w:hAnsi="Liberation Serif"/>
          <w:kern w:val="0"/>
          <w:sz w:val="20"/>
          <w:lang w:val="es-ES"/>
        </w:rPr>
        <w:t xml:space="preserve">-0.227 </w:t>
      </w:r>
      <w:proofErr w:type="spellStart"/>
      <w:r>
        <w:rPr>
          <w:rFonts w:ascii="Liberation Serif" w:eastAsia="NSimSun" w:hAnsi="Liberation Serif"/>
          <w:kern w:val="0"/>
          <w:sz w:val="20"/>
          <w:lang w:val="es-ES"/>
        </w:rPr>
        <w:t>for</w:t>
      </w:r>
      <w:proofErr w:type="spellEnd"/>
      <w:r>
        <w:rPr>
          <w:rFonts w:ascii="Liberation Serif" w:eastAsia="NSimSun" w:hAnsi="Liberation Serif"/>
          <w:kern w:val="0"/>
          <w:sz w:val="20"/>
          <w:lang w:val="es-ES"/>
        </w:rPr>
        <w:t xml:space="preserve"> </w:t>
      </w:r>
      <w:proofErr w:type="spellStart"/>
      <w:r>
        <w:rPr>
          <w:rFonts w:ascii="Liberation Serif" w:eastAsia="NSimSun" w:hAnsi="Liberation Serif"/>
          <w:kern w:val="0"/>
          <w:sz w:val="20"/>
          <w:lang w:val="es-ES"/>
        </w:rPr>
        <w:t>temperature</w:t>
      </w:r>
      <w:proofErr w:type="spellEnd"/>
      <w:r>
        <w:rPr>
          <w:rFonts w:ascii="Liberation Serif" w:eastAsia="NSimSun" w:hAnsi="Liberation Serif"/>
          <w:kern w:val="0"/>
          <w:sz w:val="20"/>
          <w:lang w:val="es-ES"/>
        </w:rPr>
        <w:t xml:space="preserve"> and 0.068 </w:t>
      </w:r>
      <w:proofErr w:type="spellStart"/>
      <w:r>
        <w:rPr>
          <w:rFonts w:ascii="Liberation Serif" w:eastAsia="NSimSun" w:hAnsi="Liberation Serif"/>
          <w:kern w:val="0"/>
          <w:sz w:val="20"/>
          <w:lang w:val="es-ES"/>
        </w:rPr>
        <w:t>for</w:t>
      </w:r>
      <w:proofErr w:type="spellEnd"/>
      <w:r>
        <w:rPr>
          <w:rFonts w:ascii="Liberation Serif" w:eastAsia="NSimSun" w:hAnsi="Liberation Serif"/>
          <w:kern w:val="0"/>
          <w:sz w:val="20"/>
          <w:lang w:val="es-ES"/>
        </w:rPr>
        <w:t xml:space="preserve"> </w:t>
      </w:r>
      <w:proofErr w:type="spellStart"/>
      <w:r>
        <w:rPr>
          <w:rFonts w:ascii="Liberation Serif" w:eastAsia="NSimSun" w:hAnsi="Liberation Serif"/>
          <w:kern w:val="0"/>
          <w:sz w:val="20"/>
          <w:lang w:val="es-ES"/>
        </w:rPr>
        <w:t>moisture</w:t>
      </w:r>
      <w:proofErr w:type="spellEnd"/>
    </w:p>
  </w:comment>
  <w:comment w:id="221" w:author="Alicia Valdés" w:date="2021-08-05T15:09:00Z" w:initials="AV">
    <w:p w14:paraId="4CB34B5E" w14:textId="77777777" w:rsidR="00090EF3" w:rsidRDefault="00090EF3">
      <w:r>
        <w:rPr>
          <w:rFonts w:ascii="Liberation Serif" w:eastAsia="NSimSun" w:hAnsi="Liberation Serif"/>
          <w:kern w:val="0"/>
          <w:sz w:val="20"/>
        </w:rPr>
        <w:t>These results are different from before!</w:t>
      </w:r>
    </w:p>
  </w:comment>
  <w:comment w:id="222" w:author="Johan Ehrlén" w:date="2021-08-18T11:35:00Z" w:initials="JE">
    <w:p w14:paraId="3C648E80" w14:textId="77777777" w:rsidR="00561A12" w:rsidRDefault="00561A12">
      <w:pPr>
        <w:pStyle w:val="CommentText"/>
      </w:pPr>
      <w:r>
        <w:rPr>
          <w:rStyle w:val="CommentReference"/>
        </w:rPr>
        <w:annotationRef/>
      </w:r>
      <w:r>
        <w:t>Perhaps this can be simplified to:</w:t>
      </w:r>
    </w:p>
    <w:p w14:paraId="332A86C5" w14:textId="77777777" w:rsidR="00561A12" w:rsidRDefault="00561A12">
      <w:pPr>
        <w:pStyle w:val="CommentText"/>
      </w:pPr>
    </w:p>
    <w:p w14:paraId="1B3555A4" w14:textId="0836F614" w:rsidR="00561A12" w:rsidRDefault="00D73C12">
      <w:pPr>
        <w:pStyle w:val="CommentText"/>
      </w:pPr>
      <w:r>
        <w:t>E</w:t>
      </w:r>
      <w:r w:rsidRPr="00561A12">
        <w:t xml:space="preserve">ffects of </w:t>
      </w:r>
      <w:r>
        <w:t>microclimate on the</w:t>
      </w:r>
      <w:r w:rsidRPr="00561A12">
        <w:t xml:space="preserve"> density and phenology of neighbour</w:t>
      </w:r>
      <w:r>
        <w:t>s</w:t>
      </w:r>
      <w:r w:rsidRPr="00561A12">
        <w:t xml:space="preserve"> </w:t>
      </w:r>
      <w:r>
        <w:t xml:space="preserve">influenced oviposition by </w:t>
      </w:r>
      <w:r w:rsidR="00561A12" w:rsidRPr="00561A12">
        <w:t xml:space="preserve">P. </w:t>
      </w:r>
      <w:proofErr w:type="spellStart"/>
      <w:r w:rsidR="00561A12" w:rsidRPr="00561A12">
        <w:t>alcon</w:t>
      </w:r>
      <w:proofErr w:type="spellEnd"/>
      <w:r w:rsidR="00561A12" w:rsidRPr="00561A12">
        <w:t xml:space="preserve"> and reproductive performance of G. </w:t>
      </w:r>
      <w:proofErr w:type="spellStart"/>
      <w:r w:rsidR="00561A12" w:rsidRPr="00561A12">
        <w:t>pneumonanthe</w:t>
      </w:r>
      <w:proofErr w:type="spellEnd"/>
      <w:r>
        <w:t xml:space="preserve">, predation being highest </w:t>
      </w:r>
      <w:r w:rsidR="00561A12" w:rsidRPr="00561A12">
        <w:t xml:space="preserve">in cold and moist microsites. </w:t>
      </w:r>
      <w:r>
        <w:t>E</w:t>
      </w:r>
      <w:r w:rsidR="00561A12" w:rsidRPr="00561A12">
        <w:t xml:space="preserve">ffects of </w:t>
      </w:r>
      <w:r>
        <w:t>microclimate on</w:t>
      </w:r>
      <w:r w:rsidR="00561A12" w:rsidRPr="00561A12">
        <w:t xml:space="preserve"> plant phenology and ant abundance </w:t>
      </w:r>
      <w:r>
        <w:t>also acted via</w:t>
      </w:r>
      <w:r w:rsidR="00561A12" w:rsidRPr="00561A12">
        <w:t xml:space="preserve"> oviposition </w:t>
      </w:r>
      <w:r>
        <w:t>but</w:t>
      </w:r>
      <w:r w:rsidR="00561A12" w:rsidRPr="00561A12">
        <w:t xml:space="preserve"> were less important.</w:t>
      </w:r>
    </w:p>
  </w:comment>
  <w:comment w:id="245" w:author="Johan Ehrlén" w:date="2021-08-18T11:53:00Z" w:initials="JE">
    <w:p w14:paraId="35316180" w14:textId="6121DD03" w:rsidR="005B7A5A" w:rsidRDefault="005B7A5A">
      <w:pPr>
        <w:pStyle w:val="CommentText"/>
      </w:pPr>
      <w:r>
        <w:rPr>
          <w:rStyle w:val="CommentReference"/>
        </w:rPr>
        <w:annotationRef/>
      </w:r>
      <w:r>
        <w:t>Skip?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A99966" w15:done="0"/>
  <w15:commentEx w15:paraId="109C95EC" w15:paraIdParent="1CA99966" w15:done="0"/>
  <w15:commentEx w15:paraId="7EBB319C" w15:done="0"/>
  <w15:commentEx w15:paraId="1781264A" w15:done="0"/>
  <w15:commentEx w15:paraId="099ECC85" w15:done="0"/>
  <w15:commentEx w15:paraId="1E0803A0" w15:done="0"/>
  <w15:commentEx w15:paraId="59D7B91D" w15:done="0"/>
  <w15:commentEx w15:paraId="316E9C19" w15:done="0"/>
  <w15:commentEx w15:paraId="7B672DD7" w15:done="0"/>
  <w15:commentEx w15:paraId="40568B3D" w15:done="0"/>
  <w15:commentEx w15:paraId="53287FFF" w15:done="0"/>
  <w15:commentEx w15:paraId="53C3357F" w15:done="0"/>
  <w15:commentEx w15:paraId="60181A8B" w15:paraIdParent="53C3357F" w15:done="0"/>
  <w15:commentEx w15:paraId="02E83D81" w15:done="0"/>
  <w15:commentEx w15:paraId="1FF35CF6" w15:paraIdParent="02E83D81" w15:done="0"/>
  <w15:commentEx w15:paraId="4FE512AC" w15:done="0"/>
  <w15:commentEx w15:paraId="228C34B7" w15:done="0"/>
  <w15:commentEx w15:paraId="77CF0275" w15:done="0"/>
  <w15:commentEx w15:paraId="6CA1C90E" w15:paraIdParent="77CF0275" w15:done="0"/>
  <w15:commentEx w15:paraId="1C8C81CE" w15:done="0"/>
  <w15:commentEx w15:paraId="5ABA6B7B" w15:done="0"/>
  <w15:commentEx w15:paraId="6007BBCB" w15:done="0"/>
  <w15:commentEx w15:paraId="359C0B8F" w15:done="0"/>
  <w15:commentEx w15:paraId="65C755DB" w15:done="0"/>
  <w15:commentEx w15:paraId="23BC4FA3" w15:done="0"/>
  <w15:commentEx w15:paraId="186D7B4A" w15:done="0"/>
  <w15:commentEx w15:paraId="1A2B4214" w15:done="0"/>
  <w15:commentEx w15:paraId="00527781" w15:done="0"/>
  <w15:commentEx w15:paraId="0A47E17B" w15:done="0"/>
  <w15:commentEx w15:paraId="718203E8" w15:done="0"/>
  <w15:commentEx w15:paraId="32C838A4" w15:done="0"/>
  <w15:commentEx w15:paraId="02A1E72E" w15:done="0"/>
  <w15:commentEx w15:paraId="182E8BBB" w15:done="0"/>
  <w15:commentEx w15:paraId="4CB34B5E" w15:done="0"/>
  <w15:commentEx w15:paraId="1B3555A4" w15:done="0"/>
  <w15:commentEx w15:paraId="353161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A99966" w16cid:durableId="24BA91BD"/>
  <w16cid:commentId w16cid:paraId="109C95EC" w16cid:durableId="24C74ED4"/>
  <w16cid:commentId w16cid:paraId="7EBB319C" w16cid:durableId="24C75034"/>
  <w16cid:commentId w16cid:paraId="1781264A" w16cid:durableId="24C751A4"/>
  <w16cid:commentId w16cid:paraId="099ECC85" w16cid:durableId="24C75251"/>
  <w16cid:commentId w16cid:paraId="1E0803A0" w16cid:durableId="24C75269"/>
  <w16cid:commentId w16cid:paraId="59D7B91D" w16cid:durableId="24C7528C"/>
  <w16cid:commentId w16cid:paraId="316E9C19" w16cid:durableId="24BA91BE"/>
  <w16cid:commentId w16cid:paraId="7B672DD7" w16cid:durableId="24BA91BF"/>
  <w16cid:commentId w16cid:paraId="40568B3D" w16cid:durableId="24BA91C0"/>
  <w16cid:commentId w16cid:paraId="53287FFF" w16cid:durableId="24BA91C1"/>
  <w16cid:commentId w16cid:paraId="53C3357F" w16cid:durableId="24BA91C2"/>
  <w16cid:commentId w16cid:paraId="60181A8B" w16cid:durableId="24C755DE"/>
  <w16cid:commentId w16cid:paraId="02E83D81" w16cid:durableId="24BA91C3"/>
  <w16cid:commentId w16cid:paraId="1FF35CF6" w16cid:durableId="24C75536"/>
  <w16cid:commentId w16cid:paraId="4FE512AC" w16cid:durableId="24C7561D"/>
  <w16cid:commentId w16cid:paraId="228C34B7" w16cid:durableId="24BA91C4"/>
  <w16cid:commentId w16cid:paraId="77CF0275" w16cid:durableId="24BA91C5"/>
  <w16cid:commentId w16cid:paraId="6CA1C90E" w16cid:durableId="24C76861"/>
  <w16cid:commentId w16cid:paraId="1C8C81CE" w16cid:durableId="24C76763"/>
  <w16cid:commentId w16cid:paraId="5ABA6B7B" w16cid:durableId="24C768ED"/>
  <w16cid:commentId w16cid:paraId="6007BBCB" w16cid:durableId="24BA91C6"/>
  <w16cid:commentId w16cid:paraId="359C0B8F" w16cid:durableId="24C76797"/>
  <w16cid:commentId w16cid:paraId="23BC4FA3" w16cid:durableId="24BA91C7"/>
  <w16cid:commentId w16cid:paraId="186D7B4A" w16cid:durableId="24C769FF"/>
  <w16cid:commentId w16cid:paraId="1A2B4214" w16cid:durableId="24C76B25"/>
  <w16cid:commentId w16cid:paraId="00527781" w16cid:durableId="24C76DF2"/>
  <w16cid:commentId w16cid:paraId="0A47E17B" w16cid:durableId="24BA91C8"/>
  <w16cid:commentId w16cid:paraId="718203E8" w16cid:durableId="24C76E5C"/>
  <w16cid:commentId w16cid:paraId="32C838A4" w16cid:durableId="24C76EDA"/>
  <w16cid:commentId w16cid:paraId="02A1E72E" w16cid:durableId="24BA91C9"/>
  <w16cid:commentId w16cid:paraId="182E8BBB" w16cid:durableId="24BA91CA"/>
  <w16cid:commentId w16cid:paraId="4CB34B5E" w16cid:durableId="24BA91CB"/>
  <w16cid:commentId w16cid:paraId="1B3555A4" w16cid:durableId="24C76F1D"/>
  <w16cid:commentId w16cid:paraId="35316180" w16cid:durableId="24C773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EE160" w14:textId="77777777" w:rsidR="00E169E8" w:rsidRDefault="00E169E8">
      <w:pPr>
        <w:spacing w:line="240" w:lineRule="auto"/>
      </w:pPr>
      <w:r>
        <w:separator/>
      </w:r>
    </w:p>
  </w:endnote>
  <w:endnote w:type="continuationSeparator" w:id="0">
    <w:p w14:paraId="238615E0" w14:textId="77777777" w:rsidR="00E169E8" w:rsidRDefault="00E16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宋体">
    <w:panose1 w:val="00000000000000000000"/>
    <w:charset w:val="80"/>
    <w:family w:val="roman"/>
    <w:notTrueType/>
    <w:pitch w:val="default"/>
  </w:font>
  <w:font w:name="Adobe Garamond Pro">
    <w:altName w:val="Garamond"/>
    <w:charset w:val="01"/>
    <w:family w:val="roman"/>
    <w:pitch w:val="default"/>
  </w:font>
  <w:font w:name="OpenSymbol;Arial Unicode M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Gentium Basi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1"/>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TIXGener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969AB" w14:textId="77777777" w:rsidR="00090EF3" w:rsidRDefault="00090EF3">
    <w:pPr>
      <w:pStyle w:val="Footer"/>
      <w:jc w:val="center"/>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416C6" w14:textId="77777777" w:rsidR="00E169E8" w:rsidRDefault="00E169E8">
      <w:pPr>
        <w:spacing w:line="240" w:lineRule="auto"/>
      </w:pPr>
      <w:r>
        <w:separator/>
      </w:r>
    </w:p>
  </w:footnote>
  <w:footnote w:type="continuationSeparator" w:id="0">
    <w:p w14:paraId="12E61179" w14:textId="77777777" w:rsidR="00E169E8" w:rsidRDefault="00E169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F59F0"/>
    <w:multiLevelType w:val="multilevel"/>
    <w:tmpl w:val="42005B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A7"/>
    <w:rsid w:val="00090EF3"/>
    <w:rsid w:val="00162D36"/>
    <w:rsid w:val="001F5BA7"/>
    <w:rsid w:val="0027553F"/>
    <w:rsid w:val="003772A8"/>
    <w:rsid w:val="00561A12"/>
    <w:rsid w:val="005B7A5A"/>
    <w:rsid w:val="006E0E97"/>
    <w:rsid w:val="006E17DA"/>
    <w:rsid w:val="00845876"/>
    <w:rsid w:val="008D2F83"/>
    <w:rsid w:val="00AF7290"/>
    <w:rsid w:val="00B8348A"/>
    <w:rsid w:val="00D73C12"/>
    <w:rsid w:val="00E169E8"/>
    <w:rsid w:val="00FC592D"/>
    <w:rsid w:val="00FE32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B6EC"/>
  <w15:docId w15:val="{8F8A64B1-2E4A-43CF-98AF-64FDE425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szCs w:val="24"/>
        <w:lang w:val="en-GB"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atLeast"/>
    </w:pPr>
    <w:rPr>
      <w:rFonts w:ascii="Times New Roman" w:eastAsia="SimSun;宋体" w:hAnsi="Times New Roman"/>
      <w:kern w:val="2"/>
      <w:sz w:val="24"/>
    </w:rPr>
  </w:style>
  <w:style w:type="paragraph" w:styleId="Heading3">
    <w:name w:val="heading 3"/>
    <w:basedOn w:val="Encabezado1"/>
    <w:next w:val="BodyText"/>
    <w:uiPriority w:val="9"/>
    <w:semiHidden/>
    <w:unhideWhenUsed/>
    <w:qFormat/>
    <w:pPr>
      <w:numPr>
        <w:ilvl w:val="2"/>
        <w:numId w:val="1"/>
      </w:numPr>
      <w:outlineLvl w:val="2"/>
    </w:pPr>
    <w:rPr>
      <w:rFonts w:eastAsia="SimSun;宋体"/>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Fuentedeprrafopredeter">
    <w:name w:val="Fuente de párrafo predeter."/>
    <w:qFormat/>
  </w:style>
  <w:style w:type="character" w:customStyle="1" w:styleId="WW8Num2z0">
    <w:name w:val="WW8Num2z0"/>
    <w:qFormat/>
    <w:rPr>
      <w:rFonts w:cs="Times New Roman"/>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Fuentedeprrafopredeter">
    <w:name w:val="WW-Fuente de párrafo predeter."/>
    <w:qFormat/>
  </w:style>
  <w:style w:type="character" w:customStyle="1" w:styleId="WW8Num3z0">
    <w:name w:val="WW8Num3z0"/>
    <w:qFormat/>
    <w:rPr>
      <w:rFonts w:eastAsia="Times New Roman" w:cs="SimSun;宋体"/>
      <w:caps w:val="0"/>
      <w:smallCaps w:val="0"/>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Default">
    <w:name w:val="Default"/>
    <w:qFormat/>
    <w:rPr>
      <w:rFonts w:ascii="Adobe Garamond Pro" w:eastAsia="Adobe Garamond Pro" w:hAnsi="Adobe Garamond Pro" w:cs="Adobe Garamond Pro"/>
      <w:color w:val="000000"/>
      <w:sz w:val="24"/>
      <w:szCs w:val="24"/>
    </w:rPr>
  </w:style>
  <w:style w:type="character" w:customStyle="1" w:styleId="A9">
    <w:name w:val="A9"/>
    <w:qFormat/>
    <w:rPr>
      <w:rFonts w:ascii="Adobe Garamond Pro" w:eastAsia="Adobe Garamond Pro" w:hAnsi="Adobe Garamond Pro" w:cs="Adobe Garamond Pro"/>
      <w:color w:val="000000"/>
      <w:sz w:val="11"/>
      <w:szCs w:val="11"/>
    </w:rPr>
  </w:style>
  <w:style w:type="character" w:customStyle="1" w:styleId="A10">
    <w:name w:val="A10"/>
    <w:qFormat/>
    <w:rPr>
      <w:rFonts w:ascii="Adobe Garamond Pro" w:eastAsia="Adobe Garamond Pro" w:hAnsi="Adobe Garamond Pro" w:cs="Adobe Garamond Pro"/>
      <w:color w:val="000000"/>
      <w:sz w:val="11"/>
      <w:szCs w:val="11"/>
    </w:rPr>
  </w:style>
  <w:style w:type="character" w:customStyle="1" w:styleId="Muydestacado">
    <w:name w:val="Muy destacado"/>
    <w:qFormat/>
    <w:rPr>
      <w:b/>
      <w:bCs/>
    </w:rPr>
  </w:style>
  <w:style w:type="character" w:customStyle="1" w:styleId="Destacado">
    <w:name w:val="Destacado"/>
    <w:qFormat/>
    <w:rPr>
      <w:i/>
      <w:iCs/>
    </w:rPr>
  </w:style>
  <w:style w:type="character" w:customStyle="1" w:styleId="EnlacedeInternet">
    <w:name w:val="Enlace de Internet"/>
    <w:qFormat/>
    <w:rPr>
      <w:color w:val="000080"/>
      <w:u w:val="single"/>
    </w:rPr>
  </w:style>
  <w:style w:type="character" w:customStyle="1" w:styleId="Smbolosdenumeracin">
    <w:name w:val="Símbolos de numeración"/>
    <w:qFormat/>
  </w:style>
  <w:style w:type="character" w:customStyle="1" w:styleId="A7">
    <w:name w:val="A7"/>
    <w:qFormat/>
    <w:rPr>
      <w:rFonts w:ascii="Adobe Garamond Pro" w:eastAsia="Adobe Garamond Pro" w:hAnsi="Adobe Garamond Pro" w:cs="Adobe Garamond Pro"/>
      <w:color w:val="000000"/>
      <w:sz w:val="12"/>
      <w:szCs w:val="12"/>
    </w:rPr>
  </w:style>
  <w:style w:type="character" w:customStyle="1" w:styleId="RTFNum21">
    <w:name w:val="RTF_Num 2 1"/>
    <w:qFormat/>
  </w:style>
  <w:style w:type="character" w:customStyle="1" w:styleId="RTFNum22">
    <w:name w:val="RTF_Num 2 2"/>
    <w:qFormat/>
  </w:style>
  <w:style w:type="character" w:customStyle="1" w:styleId="RTFNum23">
    <w:name w:val="RTF_Num 2 3"/>
    <w:qFormat/>
  </w:style>
  <w:style w:type="character" w:customStyle="1" w:styleId="RTFNum24">
    <w:name w:val="RTF_Num 2 4"/>
    <w:qFormat/>
  </w:style>
  <w:style w:type="character" w:customStyle="1" w:styleId="RTFNum25">
    <w:name w:val="RTF_Num 2 5"/>
    <w:qFormat/>
  </w:style>
  <w:style w:type="character" w:customStyle="1" w:styleId="RTFNum26">
    <w:name w:val="RTF_Num 2 6"/>
    <w:qFormat/>
  </w:style>
  <w:style w:type="character" w:customStyle="1" w:styleId="RTFNum27">
    <w:name w:val="RTF_Num 2 7"/>
    <w:qFormat/>
  </w:style>
  <w:style w:type="character" w:customStyle="1" w:styleId="RTFNum28">
    <w:name w:val="RTF_Num 2 8"/>
    <w:qFormat/>
  </w:style>
  <w:style w:type="character" w:customStyle="1" w:styleId="RTFNum29">
    <w:name w:val="RTF_Num 2 9"/>
    <w:qFormat/>
  </w:style>
  <w:style w:type="character" w:customStyle="1" w:styleId="RTFNum31">
    <w:name w:val="RTF_Num 3 1"/>
    <w:qFormat/>
    <w:rPr>
      <w:rFonts w:eastAsia="Times New Roman"/>
    </w:rPr>
  </w:style>
  <w:style w:type="character" w:customStyle="1" w:styleId="RTFNum32">
    <w:name w:val="RTF_Num 3 2"/>
    <w:qFormat/>
  </w:style>
  <w:style w:type="character" w:customStyle="1" w:styleId="RTFNum33">
    <w:name w:val="RTF_Num 3 3"/>
    <w:qFormat/>
  </w:style>
  <w:style w:type="character" w:customStyle="1" w:styleId="RTFNum34">
    <w:name w:val="RTF_Num 3 4"/>
    <w:qFormat/>
  </w:style>
  <w:style w:type="character" w:customStyle="1" w:styleId="RTFNum35">
    <w:name w:val="RTF_Num 3 5"/>
    <w:qFormat/>
  </w:style>
  <w:style w:type="character" w:customStyle="1" w:styleId="RTFNum36">
    <w:name w:val="RTF_Num 3 6"/>
    <w:qFormat/>
  </w:style>
  <w:style w:type="character" w:customStyle="1" w:styleId="RTFNum37">
    <w:name w:val="RTF_Num 3 7"/>
    <w:qFormat/>
  </w:style>
  <w:style w:type="character" w:customStyle="1" w:styleId="RTFNum38">
    <w:name w:val="RTF_Num 3 8"/>
    <w:qFormat/>
  </w:style>
  <w:style w:type="character" w:customStyle="1" w:styleId="RTFNum39">
    <w:name w:val="RTF_Num 3 9"/>
    <w:qFormat/>
  </w:style>
  <w:style w:type="character" w:customStyle="1" w:styleId="Vietas">
    <w:name w:val="Viñetas"/>
    <w:qFormat/>
    <w:rPr>
      <w:rFonts w:ascii="OpenSymbol;Arial Unicode MS" w:eastAsia="OpenSymbol;Arial Unicode MS" w:hAnsi="OpenSymbol;Arial Unicode MS" w:cs="OpenSymbol;Arial Unicode MS"/>
    </w:rPr>
  </w:style>
  <w:style w:type="character" w:customStyle="1" w:styleId="CommentReference1">
    <w:name w:val="Comment Reference1"/>
    <w:qFormat/>
    <w:rPr>
      <w:sz w:val="16"/>
      <w:szCs w:val="16"/>
    </w:rPr>
  </w:style>
  <w:style w:type="character" w:customStyle="1" w:styleId="BalloonTextChar">
    <w:name w:val="Balloon Text Char"/>
    <w:qFormat/>
    <w:rPr>
      <w:rFonts w:ascii="Segoe UI" w:eastAsia="SimSun;宋体" w:hAnsi="Segoe UI" w:cs="Mangal;Gentium Basic"/>
      <w:kern w:val="2"/>
      <w:sz w:val="18"/>
      <w:szCs w:val="16"/>
      <w:lang w:bidi="hi-IN"/>
    </w:rPr>
  </w:style>
  <w:style w:type="character" w:customStyle="1" w:styleId="Refdecomentario">
    <w:name w:val="Ref. de comentario"/>
    <w:qFormat/>
    <w:rPr>
      <w:sz w:val="16"/>
      <w:szCs w:val="16"/>
    </w:rPr>
  </w:style>
  <w:style w:type="character" w:customStyle="1" w:styleId="CommentTextChar">
    <w:name w:val="Comment Text Char"/>
    <w:qFormat/>
    <w:rPr>
      <w:rFonts w:eastAsia="SimSun;宋体" w:cs="Mangal;Gentium Basic"/>
      <w:kern w:val="2"/>
      <w:szCs w:val="18"/>
      <w:lang w:bidi="hi-IN"/>
    </w:rPr>
  </w:style>
  <w:style w:type="character" w:customStyle="1" w:styleId="CommentSubjectChar">
    <w:name w:val="Comment Subject Char"/>
    <w:qFormat/>
    <w:rPr>
      <w:rFonts w:eastAsia="SimSun;宋体" w:cs="Mangal;Gentium Basic"/>
      <w:b/>
      <w:bCs/>
      <w:kern w:val="2"/>
      <w:szCs w:val="18"/>
      <w:lang w:bidi="hi-IN"/>
    </w:rPr>
  </w:style>
  <w:style w:type="character" w:customStyle="1" w:styleId="HTMLconformatoprevioCar">
    <w:name w:val="HTML con formato previo Car"/>
    <w:qFormat/>
    <w:rPr>
      <w:rFonts w:ascii="Courier New" w:hAnsi="Courier New" w:cs="Courier New"/>
    </w:rPr>
  </w:style>
  <w:style w:type="character" w:customStyle="1" w:styleId="gd15mcfceub">
    <w:name w:val="gd15mcfceub"/>
    <w:qFormat/>
  </w:style>
  <w:style w:type="character" w:customStyle="1" w:styleId="CommentTextChar1">
    <w:name w:val="Comment Text Char1"/>
    <w:basedOn w:val="DefaultParagraphFont"/>
    <w:qFormat/>
    <w:rPr>
      <w:rFonts w:ascii="Times New Roman" w:eastAsia="SimSun;宋体" w:hAnsi="Times New Roman" w:cs="Mangal"/>
      <w:kern w:val="2"/>
      <w:szCs w:val="18"/>
    </w:rPr>
  </w:style>
  <w:style w:type="character" w:styleId="CommentReference">
    <w:name w:val="annotation reference"/>
    <w:basedOn w:val="DefaultParagraphFont"/>
    <w:qFormat/>
    <w:rPr>
      <w:sz w:val="16"/>
      <w:szCs w:val="16"/>
    </w:rPr>
  </w:style>
  <w:style w:type="character" w:customStyle="1" w:styleId="BalloonTextChar1">
    <w:name w:val="Balloon Text Char1"/>
    <w:basedOn w:val="DefaultParagraphFont"/>
    <w:qFormat/>
    <w:rPr>
      <w:rFonts w:ascii="Segoe UI" w:eastAsia="SimSun;宋体" w:hAnsi="Segoe UI" w:cs="Mangal"/>
      <w:kern w:val="2"/>
      <w:sz w:val="18"/>
      <w:szCs w:val="16"/>
    </w:rPr>
  </w:style>
  <w:style w:type="character" w:customStyle="1" w:styleId="CommentSubjectChar1">
    <w:name w:val="Comment Subject Char1"/>
    <w:basedOn w:val="CommentTextChar1"/>
    <w:qFormat/>
    <w:rPr>
      <w:rFonts w:ascii="Times New Roman" w:eastAsia="SimSun;宋体" w:hAnsi="Times New Roman" w:cs="Mangal"/>
      <w:b/>
      <w:bCs/>
      <w:kern w:val="2"/>
      <w:szCs w:val="18"/>
    </w:rPr>
  </w:style>
  <w:style w:type="character" w:customStyle="1" w:styleId="Numeracinderenglones">
    <w:name w:val="Numeración de renglones"/>
    <w:qFormat/>
  </w:style>
  <w:style w:type="character" w:styleId="LineNumber">
    <w:name w:val="line number"/>
    <w:basedOn w:val="DefaultParagraphFont"/>
    <w:qFormat/>
  </w:style>
  <w:style w:type="character" w:customStyle="1" w:styleId="LineNumbering">
    <w:name w:val="Line Numbering"/>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eastAsia="Microsoft YaHei"/>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tulo">
    <w:name w:val="Título"/>
    <w:basedOn w:val="Normal"/>
    <w:next w:val="BodyText"/>
    <w:qFormat/>
    <w:pPr>
      <w:keepNext/>
      <w:spacing w:before="240" w:after="120"/>
    </w:pPr>
    <w:rPr>
      <w:rFonts w:ascii="Liberation Sans" w:eastAsia="Microsoft YaHei" w:hAnsi="Liberation Sans"/>
      <w:sz w:val="28"/>
      <w:szCs w:val="28"/>
    </w:rPr>
  </w:style>
  <w:style w:type="paragraph" w:customStyle="1" w:styleId="ndice">
    <w:name w:val="Índice"/>
    <w:basedOn w:val="Normal"/>
    <w:qFormat/>
    <w:pPr>
      <w:suppressLineNumbers/>
    </w:pPr>
  </w:style>
  <w:style w:type="paragraph" w:customStyle="1" w:styleId="Encabezado1">
    <w:name w:val="Encabezado1"/>
    <w:basedOn w:val="Normal"/>
    <w:next w:val="BodyText"/>
    <w:qFormat/>
    <w:pPr>
      <w:keepNext/>
      <w:spacing w:before="240" w:after="120"/>
    </w:pPr>
    <w:rPr>
      <w:rFonts w:eastAsia="Microsoft YaHei"/>
      <w:szCs w:val="28"/>
    </w:rPr>
  </w:style>
  <w:style w:type="paragraph" w:customStyle="1" w:styleId="Encabezado">
    <w:name w:val="Encabezado"/>
    <w:basedOn w:val="Normal"/>
    <w:next w:val="BodyText"/>
    <w:qFormat/>
    <w:pPr>
      <w:keepNext/>
      <w:spacing w:before="240" w:after="120"/>
    </w:pPr>
    <w:rPr>
      <w:rFonts w:ascii="Arial" w:eastAsia="Microsoft YaHei" w:hAnsi="Arial"/>
      <w:sz w:val="28"/>
      <w:szCs w:val="28"/>
    </w:rPr>
  </w:style>
  <w:style w:type="paragraph" w:customStyle="1" w:styleId="Etiqueta">
    <w:name w:val="Etiqueta"/>
    <w:basedOn w:val="Normal"/>
    <w:qFormat/>
    <w:pPr>
      <w:suppressLineNumbers/>
      <w:spacing w:before="120" w:after="120"/>
    </w:pPr>
    <w:rPr>
      <w:i/>
      <w:iCs/>
    </w:rPr>
  </w:style>
  <w:style w:type="paragraph" w:customStyle="1" w:styleId="Default0">
    <w:name w:val="Default"/>
    <w:basedOn w:val="Normal"/>
    <w:qFormat/>
    <w:rPr>
      <w:rFonts w:ascii="Adobe Garamond Pro" w:eastAsia="Adobe Garamond Pro" w:hAnsi="Adobe Garamond Pro" w:cs="Adobe Garamond Pro"/>
      <w:color w:val="000000"/>
    </w:rPr>
  </w:style>
  <w:style w:type="paragraph" w:customStyle="1" w:styleId="Pa19">
    <w:name w:val="Pa19"/>
    <w:basedOn w:val="Default0"/>
    <w:next w:val="Default0"/>
    <w:qFormat/>
    <w:pPr>
      <w:spacing w:line="191" w:lineRule="atLeast"/>
    </w:pPr>
    <w:rPr>
      <w:rFonts w:ascii="Times New Roman" w:eastAsia="SimSun;宋体" w:hAnsi="Times New Roman" w:cs="Lucida Sans"/>
      <w:color w:val="auto"/>
    </w:rPr>
  </w:style>
  <w:style w:type="paragraph" w:customStyle="1" w:styleId="Textopreformateado">
    <w:name w:val="Texto preformateado"/>
    <w:basedOn w:val="Normal"/>
    <w:qFormat/>
    <w:rPr>
      <w:rFonts w:ascii="Courier New" w:eastAsia="NSimSun" w:hAnsi="Courier New" w:cs="Courier New"/>
      <w:sz w:val="20"/>
      <w:szCs w:val="20"/>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 w:type="paragraph" w:customStyle="1" w:styleId="Pa12">
    <w:name w:val="Pa12"/>
    <w:basedOn w:val="Default0"/>
    <w:next w:val="Default0"/>
    <w:qFormat/>
    <w:pPr>
      <w:spacing w:line="211" w:lineRule="atLeast"/>
    </w:pPr>
    <w:rPr>
      <w:rFonts w:ascii="Times New Roman" w:eastAsia="SimSun;宋体" w:hAnsi="Times New Roman" w:cs="Lucida Sans"/>
      <w:color w:val="auto"/>
    </w:rPr>
  </w:style>
  <w:style w:type="paragraph" w:customStyle="1" w:styleId="Bibliografa1">
    <w:name w:val="Bibliografía 1"/>
    <w:basedOn w:val="ndice"/>
    <w:qFormat/>
    <w:pPr>
      <w:ind w:left="720" w:hanging="720"/>
    </w:pPr>
  </w:style>
  <w:style w:type="paragraph" w:customStyle="1" w:styleId="Pa5">
    <w:name w:val="Pa5"/>
    <w:basedOn w:val="Default0"/>
    <w:next w:val="Default0"/>
    <w:qFormat/>
    <w:pPr>
      <w:spacing w:line="211" w:lineRule="atLeast"/>
    </w:pPr>
    <w:rPr>
      <w:rFonts w:ascii="Times New Roman" w:eastAsia="SimSun;宋体" w:hAnsi="Times New Roman" w:cs="Lucida Sans"/>
      <w:color w:val="auto"/>
    </w:rPr>
  </w:style>
  <w:style w:type="paragraph" w:customStyle="1" w:styleId="Textodeglobo">
    <w:name w:val="Texto de globo"/>
    <w:basedOn w:val="Normal"/>
    <w:qFormat/>
    <w:rPr>
      <w:rFonts w:ascii="Segoe UI" w:hAnsi="Segoe UI" w:cs="Mangal;Gentium Basic"/>
      <w:sz w:val="18"/>
      <w:szCs w:val="16"/>
    </w:rPr>
  </w:style>
  <w:style w:type="paragraph" w:customStyle="1" w:styleId="Textocomentario">
    <w:name w:val="Texto comentario"/>
    <w:basedOn w:val="Normal"/>
    <w:qFormat/>
    <w:rPr>
      <w:rFonts w:cs="Mangal;Gentium Basic"/>
      <w:sz w:val="20"/>
      <w:szCs w:val="18"/>
    </w:rPr>
  </w:style>
  <w:style w:type="paragraph" w:customStyle="1" w:styleId="Asuntodelcomentario">
    <w:name w:val="Asunto del comentario"/>
    <w:basedOn w:val="Textocomentario"/>
    <w:next w:val="Textocomentario"/>
    <w:qFormat/>
    <w:rPr>
      <w:b/>
      <w:bCs/>
    </w:rPr>
  </w:style>
  <w:style w:type="paragraph" w:customStyle="1" w:styleId="Bibliografa">
    <w:name w:val="Bibliografía"/>
    <w:basedOn w:val="Normal"/>
    <w:next w:val="Normal"/>
    <w:qFormat/>
    <w:pPr>
      <w:spacing w:after="240"/>
      <w:ind w:left="720" w:hanging="720"/>
    </w:pPr>
    <w:rPr>
      <w:rFonts w:cs="Mangal;Gentium Basic"/>
      <w:szCs w:val="21"/>
    </w:rPr>
  </w:style>
  <w:style w:type="paragraph" w:customStyle="1" w:styleId="Revisin">
    <w:name w:val="Revisión"/>
    <w:qFormat/>
    <w:pPr>
      <w:spacing w:line="240" w:lineRule="atLeast"/>
    </w:pPr>
    <w:rPr>
      <w:rFonts w:ascii="Times New Roman" w:eastAsia="SimSun;宋体" w:hAnsi="Times New Roman" w:cs="Mangal;Gentium Basic"/>
      <w:kern w:val="2"/>
      <w:sz w:val="24"/>
      <w:szCs w:val="21"/>
    </w:rPr>
  </w:style>
  <w:style w:type="paragraph" w:customStyle="1" w:styleId="HTMLconformatoprevio">
    <w:name w:val="HTML con formato previo"/>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bidi="ar-SA"/>
    </w:rPr>
  </w:style>
  <w:style w:type="paragraph" w:customStyle="1" w:styleId="Ttulodelatabla">
    <w:name w:val="Título de la tabla"/>
    <w:basedOn w:val="Contenidodelatabla"/>
    <w:qFormat/>
    <w:pPr>
      <w:jc w:val="center"/>
    </w:pPr>
    <w:rPr>
      <w:b/>
      <w:bCs/>
    </w:rPr>
  </w:style>
  <w:style w:type="paragraph" w:styleId="CommentText">
    <w:name w:val="annotation text"/>
    <w:basedOn w:val="Normal"/>
    <w:qFormat/>
    <w:pPr>
      <w:spacing w:line="240" w:lineRule="auto"/>
    </w:pPr>
    <w:rPr>
      <w:rFonts w:cs="Mangal"/>
      <w:sz w:val="20"/>
      <w:szCs w:val="18"/>
    </w:rPr>
  </w:style>
  <w:style w:type="paragraph" w:styleId="BalloonText">
    <w:name w:val="Balloon Text"/>
    <w:basedOn w:val="Normal"/>
    <w:qFormat/>
    <w:pPr>
      <w:spacing w:line="240" w:lineRule="auto"/>
    </w:pPr>
    <w:rPr>
      <w:rFonts w:ascii="Segoe UI" w:hAnsi="Segoe UI" w:cs="Mangal"/>
      <w:sz w:val="18"/>
      <w:szCs w:val="16"/>
    </w:rPr>
  </w:style>
  <w:style w:type="paragraph" w:styleId="CommentSubject">
    <w:name w:val="annotation subject"/>
    <w:basedOn w:val="CommentText"/>
    <w:next w:val="CommentText"/>
    <w:qFormat/>
    <w:rPr>
      <w:b/>
      <w:bCs/>
    </w:rPr>
  </w:style>
  <w:style w:type="paragraph" w:customStyle="1" w:styleId="Cabeceraypie">
    <w:name w:val="Cabecera y pie"/>
    <w:basedOn w:val="Normal"/>
    <w:qFormat/>
    <w:pPr>
      <w:suppressLineNumbers/>
      <w:tabs>
        <w:tab w:val="center" w:pos="4819"/>
        <w:tab w:val="right" w:pos="9638"/>
      </w:tabs>
    </w:pPr>
  </w:style>
  <w:style w:type="paragraph" w:customStyle="1" w:styleId="HeaderandFooter">
    <w:name w:val="Header and Footer"/>
    <w:basedOn w:val="Normal"/>
    <w:qFormat/>
  </w:style>
  <w:style w:type="paragraph" w:styleId="Footer">
    <w:name w:val="footer"/>
    <w:basedOn w:val="Cabeceraypie"/>
  </w:style>
  <w:style w:type="paragraph" w:styleId="Header">
    <w:name w:val="header"/>
    <w:basedOn w:val="Cabeceraypie"/>
  </w:style>
  <w:style w:type="paragraph" w:customStyle="1" w:styleId="Bibliography1">
    <w:name w:val="Bibliography 1"/>
    <w:basedOn w:val="Index"/>
    <w:qFormat/>
    <w:pPr>
      <w:spacing w:after="240"/>
      <w:ind w:left="720" w:hanging="720"/>
    </w:pPr>
  </w:style>
  <w:style w:type="paragraph" w:customStyle="1" w:styleId="ali">
    <w:name w:val="ali"/>
    <w:basedOn w:val="Normal"/>
    <w:qFormat/>
    <w:pPr>
      <w:spacing w:after="16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ciavaldes1501@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9281-2871"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078BD-496A-4E12-9080-5B2E7802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6738</Words>
  <Characters>38407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 Rapado</dc:creator>
  <dc:description/>
  <cp:lastModifiedBy>Johan Ehrlén</cp:lastModifiedBy>
  <cp:revision>5</cp:revision>
  <dcterms:created xsi:type="dcterms:W3CDTF">2021-08-08T15:24:00Z</dcterms:created>
  <dcterms:modified xsi:type="dcterms:W3CDTF">2021-08-18T09:56:00Z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ZOTERO_BREF_0G5E0mHPNL6H111111_1">
    <vt:lpwstr/>
  </property>
  <property fmtid="{D5CDD505-2E9C-101B-9397-08002B2CF9AE}" pid="7" name="ZOTERO_BREF_0G5E0mHPNL6H111111_2">
    <vt:lpwstr/>
  </property>
  <property fmtid="{D5CDD505-2E9C-101B-9397-08002B2CF9AE}" pid="8" name="ZOTERO_BREF_0G5E0mHPNL6H111111_3">
    <vt:lpwstr/>
  </property>
  <property fmtid="{D5CDD505-2E9C-101B-9397-08002B2CF9AE}" pid="9" name="ZOTERO_BREF_0G5E0mHPNL6H111111_4">
    <vt:lpwstr/>
  </property>
  <property fmtid="{D5CDD505-2E9C-101B-9397-08002B2CF9AE}" pid="10" name="ZOTERO_BREF_0G5E0mHPNL6H111111_5">
    <vt:lpwstr/>
  </property>
  <property fmtid="{D5CDD505-2E9C-101B-9397-08002B2CF9AE}" pid="11" name="ZOTERO_BREF_0G5E0mHPNL6H111111_6">
    <vt:lpwstr/>
  </property>
  <property fmtid="{D5CDD505-2E9C-101B-9397-08002B2CF9AE}" pid="12" name="ZOTERO_BREF_0G5E0mHPNL6H111111_7">
    <vt:lpwstr/>
  </property>
  <property fmtid="{D5CDD505-2E9C-101B-9397-08002B2CF9AE}" pid="13" name="ZOTERO_BREF_0G5E0mHPNL6H111111_8">
    <vt:lpwstr/>
  </property>
  <property fmtid="{D5CDD505-2E9C-101B-9397-08002B2CF9AE}" pid="14" name="ZOTERO_BREF_0G5E0mHPNL6H111111_9">
    <vt:lpwstr/>
  </property>
  <property fmtid="{D5CDD505-2E9C-101B-9397-08002B2CF9AE}" pid="15" name="ZOTERO_BREF_0G5E0mHPNL6H11111_1">
    <vt:lpwstr>ZOTERO_ITEM CSL_CITATION {"citationID":"axGOMIl1","properties":{"formattedCitation":"(Elmes et al. 1998)","plainCitation":"(Elmes et al. 1998)","noteIndex":0},"citationItems":[{"id":7544,"uris":["http://zotero.org/users/624279/items/LSQS3KRH"],"uri":["htt</vt:lpwstr>
  </property>
  <property fmtid="{D5CDD505-2E9C-101B-9397-08002B2CF9AE}" pid="16" name="ZOTERO_BREF_0G5E0mHPNL6H11111_2">
    <vt:lpwstr>p://zotero.org/users/624279/items/LSQS3KRH"],"itemData":{"id":7544,"type":"article-journal","abstract":"Maculinea butterflies in Europe, and probably most of Asia, are host specific social parasites of various species of Myrmica ants. The latest summary o</vt:lpwstr>
  </property>
  <property fmtid="{D5CDD505-2E9C-101B-9397-08002B2CF9AE}" pid="17" name="ZOTERO_BREF_0G5E0mHPNL6H11111_3">
    <vt:lpwstr>f field data showing the pattern of host specificity by Maculinea is presented. Myrmica ants have been well studied in the laboratory but much less is known about the ecology of their natural populations. While the former is important in understanding the</vt:lpwstr>
  </property>
  <property fmtid="{D5CDD505-2E9C-101B-9397-08002B2CF9AE}" pid="18" name="ZOTERO_BREF_0G5E0mHPNL6H11111_4">
    <vt:lpwstr> adaptive evolution of Maculinea larval behaviours, the latter is of more practical importance to conservationists charged with the protection of specific populations of Maculinea. The current knowledge of habitat partition, colony growth and colony repro</vt:lpwstr>
  </property>
  <property fmtid="{D5CDD505-2E9C-101B-9397-08002B2CF9AE}" pid="19" name="ZOTERO_BREF_0G5E0mHPNL6H11111_5">
    <vt:lpwstr>duction within communities of Myrmica ants is summarized in relation to the ecology of Maculinea species. Concepts used in current population simulation models are explained. A key concept is the idea that community structure (both number of species and s</vt:lpwstr>
  </property>
  <property fmtid="{D5CDD505-2E9C-101B-9397-08002B2CF9AE}" pid="20" name="ZOTERO_BREF_0G5E0mHPNL6H11111_6">
    <vt:lpwstr>ize and abundance of nests) is controlled by the quantity and quality of suitable nest sites. Some advice is given to conservationists who might need to manipulate Myrmica ant populations in order to maintain a robust population of a Maculinea species. © </vt:lpwstr>
  </property>
  <property fmtid="{D5CDD505-2E9C-101B-9397-08002B2CF9AE}" pid="21" name="ZOTERO_BREF_0G5E0mHPNL6H11111_7">
    <vt:lpwstr>Rapid Science Ltd. 1998","container-title":"Journal of Insect Conservation","DOI":"10.1023/A:1009696823965","ISSN":"1366-638X, 1572-9753","issue":"1","journalAbbreviation":"Journal of Insect Conservation","language":"en","page":"67-78","source":"link-spri</vt:lpwstr>
  </property>
  <property fmtid="{D5CDD505-2E9C-101B-9397-08002B2CF9AE}" pid="22" name="ZOTERO_BREF_0G5E0mHPNL6H11111_8">
    <vt:lpwstr>nger-com.ezp.sub.su.se","title":"The ecology of Myrmica ants in relation to the conservation of Maculinea butterflies","volume":"2","author":[{"family":"Elmes","given":"G. W."},{"family":"Thomas","given":"J. A."},{"family":"Wardlaw","given":"J. C."},{"fam</vt:lpwstr>
  </property>
  <property fmtid="{D5CDD505-2E9C-101B-9397-08002B2CF9AE}" pid="23" name="ZOTERO_BREF_0G5E0mHPNL6H11111_9">
    <vt:lpwstr>ily":"Hochberg","given":"M. E."},{"family":"Clarke","given":"R. T."},{"family":"Simcox","given":"D. J."}],"issued":{"date-parts":[["1998",3,1]]}}}],"schema":"https://github.com/citation-style-language/schema/raw/master/csl-citation.json"}</vt:lpwstr>
  </property>
  <property fmtid="{D5CDD505-2E9C-101B-9397-08002B2CF9AE}" pid="24" name="ZOTERO_BREF_0G5E0mHPNL6H111_1">
    <vt:lpwstr>ZOTERO_ITEM CSL_CITATION {"citationID":"axGOMIl1","properties":{"formattedCitation":"(Elmes et al. 1998)","plainCitation":"(Elmes et al. 1998)","noteIndex":0},"citationItems":[{"id":7544,"uris":["http://zotero.org/users/624279/items/LSQS3KRH"],"uri":["htt</vt:lpwstr>
  </property>
  <property fmtid="{D5CDD505-2E9C-101B-9397-08002B2CF9AE}" pid="25" name="ZOTERO_BREF_0G5E0mHPNL6H111_2">
    <vt:lpwstr>p://zotero.org/users/624279/items/LSQS3KRH"],"itemData":{"id":7544,"type":"article-journal","abstract":"Maculinea butterflies in Europe, and probably most of Asia, are host specific social parasites of various species of Myrmica ants. The latest summary o</vt:lpwstr>
  </property>
  <property fmtid="{D5CDD505-2E9C-101B-9397-08002B2CF9AE}" pid="26" name="ZOTERO_BREF_0G5E0mHPNL6H111_3">
    <vt:lpwstr>f field data showing the pattern of host specificity by Maculinea is presented. Myrmica ants have been well studied in the laboratory but much less is known about the ecology of their natural populations. While the former is important in understanding the</vt:lpwstr>
  </property>
  <property fmtid="{D5CDD505-2E9C-101B-9397-08002B2CF9AE}" pid="27" name="ZOTERO_BREF_0G5E0mHPNL6H111_4">
    <vt:lpwstr> adaptive evolution of Maculinea larval behaviours, the latter is of more practical importance to conservationists charged with the protection of specific populations of Maculinea. The current knowledge of habitat partition, colony growth and colony repro</vt:lpwstr>
  </property>
  <property fmtid="{D5CDD505-2E9C-101B-9397-08002B2CF9AE}" pid="28" name="ZOTERO_BREF_0G5E0mHPNL6H111_5">
    <vt:lpwstr>duction within communities of Myrmica ants is summarized in relation to the ecology of Maculinea species. Concepts used in current population simulation models are explained. A key concept is the idea that community structure (both number of species and s</vt:lpwstr>
  </property>
  <property fmtid="{D5CDD505-2E9C-101B-9397-08002B2CF9AE}" pid="29" name="ZOTERO_BREF_0G5E0mHPNL6H111_6">
    <vt:lpwstr>ize and abundance of nests) is controlled by the quantity and quality of suitable nest sites. Some advice is given to conservationists who might need to manipulate Myrmica ant populations in order to maintain a robust population of a Maculinea species. © </vt:lpwstr>
  </property>
  <property fmtid="{D5CDD505-2E9C-101B-9397-08002B2CF9AE}" pid="30" name="ZOTERO_BREF_0G5E0mHPNL6H111_7">
    <vt:lpwstr>Rapid Science Ltd. 1998","container-title":"Journal of Insect Conservation","DOI":"10.1023/A:1009696823965","ISSN":"1366-638X, 1572-9753","issue":"1","journalAbbreviation":"Journal of Insect Conservation","language":"en","page":"67-78","source":"link-spri</vt:lpwstr>
  </property>
  <property fmtid="{D5CDD505-2E9C-101B-9397-08002B2CF9AE}" pid="31" name="ZOTERO_BREF_0G5E0mHPNL6H111_8">
    <vt:lpwstr>nger-com.ezp.sub.su.se","title":"The ecology of Myrmica ants in relation to the conservation of Maculinea butterflies","volume":"2","author":[{"family":"Elmes","given":"G. W."},{"family":"Thomas","given":"J. A."},{"family":"Wardlaw","given":"J. C."},{"fam</vt:lpwstr>
  </property>
  <property fmtid="{D5CDD505-2E9C-101B-9397-08002B2CF9AE}" pid="32" name="ZOTERO_BREF_0G5E0mHPNL6H111_9">
    <vt:lpwstr>ily":"Hochberg","given":"M. E."},{"family":"Clarke","given":"R. T."},{"family":"Simcox","given":"D. J."}],"issued":{"date-parts":[["1998",3,1]]}}}],"schema":"https://github.com/citation-style-language/schema/raw/master/csl-citation.json"}</vt:lpwstr>
  </property>
  <property fmtid="{D5CDD505-2E9C-101B-9397-08002B2CF9AE}" pid="33" name="ZOTERO_BREF_0G5E0mHPNL6H_1">
    <vt:lpwstr>ZOTERO_ITEM CSL_CITATION {"citationID":"axGOMIl1","properties":{"formattedCitation":"(Elmes et al. 1998)","plainCitation":"(Elmes et al. 1998)","noteIndex":0},"citationItems":[{"id":7544,"uris":["http://zotero.org/users/624279/items/LSQS3KRH"],"uri":["htt</vt:lpwstr>
  </property>
  <property fmtid="{D5CDD505-2E9C-101B-9397-08002B2CF9AE}" pid="34" name="ZOTERO_BREF_0G5E0mHPNL6H_2">
    <vt:lpwstr>p://zotero.org/users/624279/items/LSQS3KRH"],"itemData":{"id":7544,"type":"article-journal","abstract":"Maculinea butterflies in Europe, and probably most of Asia, are host specific social parasites of various species of Myrmica ants. The latest summary o</vt:lpwstr>
  </property>
  <property fmtid="{D5CDD505-2E9C-101B-9397-08002B2CF9AE}" pid="35" name="ZOTERO_BREF_0G5E0mHPNL6H_3">
    <vt:lpwstr>f field data showing the pattern of host specificity by Maculinea is presented. Myrmica ants have been well studied in the laboratory but much less is known about the ecology of their natural populations. While the former is important in understanding the</vt:lpwstr>
  </property>
  <property fmtid="{D5CDD505-2E9C-101B-9397-08002B2CF9AE}" pid="36" name="ZOTERO_BREF_0G5E0mHPNL6H_4">
    <vt:lpwstr> adaptive evolution of Maculinea larval behaviours, the latter is of more practical importance to conservationists charged with the protection of specific populations of Maculinea. The current knowledge of habitat partition, colony growth and colony repro</vt:lpwstr>
  </property>
  <property fmtid="{D5CDD505-2E9C-101B-9397-08002B2CF9AE}" pid="37" name="ZOTERO_BREF_0G5E0mHPNL6H_5">
    <vt:lpwstr>duction within communities of Myrmica ants is summarized in relation to the ecology of Maculinea species. Concepts used in current population simulation models are explained. A key concept is the idea that community structure (both number of species and s</vt:lpwstr>
  </property>
  <property fmtid="{D5CDD505-2E9C-101B-9397-08002B2CF9AE}" pid="38" name="ZOTERO_BREF_0G5E0mHPNL6H_6">
    <vt:lpwstr>ize and abundance of nests) is controlled by the quantity and quality of suitable nest sites. Some advice is given to conservationists who might need to manipulate Myrmica ant populations in order to maintain a robust population of a Maculinea species. © </vt:lpwstr>
  </property>
  <property fmtid="{D5CDD505-2E9C-101B-9397-08002B2CF9AE}" pid="39" name="ZOTERO_BREF_0G5E0mHPNL6H_7">
    <vt:lpwstr>Rapid Science Ltd. 1998","container-title":"Journal of Insect Conservation","DOI":"10.1023/A:1009696823965","ISSN":"1366-638X, 1572-9753","issue":"1","journalAbbreviation":"Journal of Insect Conservation","language":"en","page":"67-78","source":"link-spri</vt:lpwstr>
  </property>
  <property fmtid="{D5CDD505-2E9C-101B-9397-08002B2CF9AE}" pid="40" name="ZOTERO_BREF_0G5E0mHPNL6H_8">
    <vt:lpwstr>nger-com.ezp.sub.su.se","title":"The ecology of Myrmica ants in relation to the conservation of Maculinea butterflies","volume":"2","author":[{"family":"Elmes","given":"G. W."},{"family":"Thomas","given":"J. A."},{"family":"Wardlaw","given":"J. C."},{"fam</vt:lpwstr>
  </property>
  <property fmtid="{D5CDD505-2E9C-101B-9397-08002B2CF9AE}" pid="41" name="ZOTERO_BREF_0G5E0mHPNL6H_9">
    <vt:lpwstr>ily":"Hochberg","given":"M. E."},{"family":"Clarke","given":"R. T."},{"family":"Simcox","given":"D. J."}],"issued":{"date-parts":[["1998",3,1]]}}}],"schema":"https://github.com/citation-style-language/schema/raw/master/csl-citation.json"}</vt:lpwstr>
  </property>
  <property fmtid="{D5CDD505-2E9C-101B-9397-08002B2CF9AE}" pid="42" name="ZOTERO_BREF_3AMWYlIFzBpV_1">
    <vt:lpwstr>ZOTERO_ITEM CSL_CITATION {"citationID":"a5j9av72k4","properties":{"formattedCitation":"{\\rtf (Bykova {\\i{}et al.} 2012)}","plainCitation":"(Bykova et al. 2012)"},"citationItems":[{"id":7036,"uris":["http://zotero.org/users/624279/items/VRFIWM8G"],"uri":</vt:lpwstr>
  </property>
  <property fmtid="{D5CDD505-2E9C-101B-9397-08002B2CF9AE}" pid="43" name="ZOTERO_BREF_3AMWYlIFzBpV_2">
    <vt:lpwstr>["http://zotero.org/users/624279/items/VRFIWM8G"],"itemData":{"id":7036,"type":"article-journal","title":"Temperature dependence of the reproduction niche and its relevance for plant species distributions","container-title":"Journal of Biogeography","page</vt:lpwstr>
  </property>
  <property fmtid="{D5CDD505-2E9C-101B-9397-08002B2CF9AE}" pid="44" name="ZOTERO_BREF_3AMWYlIFzBpV_3">
    <vt:lpwstr>":"2191-2200","volume":"39","issue":"12","source":"Wiley Online Library","abstract":"The distribution and abundance of plant species are intimately related to their reproductive success, which in turn is affected by a large number of environmental variabl</vt:lpwstr>
  </property>
  <property fmtid="{D5CDD505-2E9C-101B-9397-08002B2CF9AE}" pid="45" name="ZOTERO_BREF_3AMWYlIFzBpV_4">
    <vt:lpwstr>es. Yet, reproductive success is rarely taken into account in species distribution models (SDMs). In this paper we examine the extent to which consideration of the reproduction niche and its relationship with temperature could improve SDMs. We review the </vt:lpwstr>
  </property>
  <property fmtid="{D5CDD505-2E9C-101B-9397-08002B2CF9AE}" pid="46" name="ZOTERO_BREF_3AMWYlIFzBpV_5">
    <vt:lpwstr>literature on plant reproductive responses to temperature and the influence of these relationships on species range delimitation. We define the reproduction niche and discuss how temperature influences several stages of the reproductive process. Furthermo</vt:lpwstr>
  </property>
  <property fmtid="{D5CDD505-2E9C-101B-9397-08002B2CF9AE}" pid="47" name="ZOTERO_BREF_3AMWYlIFzBpV_6">
    <vt:lpwstr>re, we review examples that illustrate how the reproduction niche influences species distributions and discuss how aspects of the reproduction niche could be considered in SDMs. We show that the reproduction niche fundamentally influences species distribu</vt:lpwstr>
  </property>
  <property fmtid="{D5CDD505-2E9C-101B-9397-08002B2CF9AE}" pid="48" name="ZOTERO_BREF_3AMWYlIFzBpV_7">
    <vt:lpwstr>tions and that in principle it is easy to include aspects of the reproduction niche in SDMs, although sufficient data are only available for a restricted number of species. Bayesian methods and inverse parameterization may be the most efficient way to use</vt:lpwstr>
  </property>
  <property fmtid="{D5CDD505-2E9C-101B-9397-08002B2CF9AE}" pid="49" name="ZOTERO_BREF_3AMWYlIFzBpV_8">
    <vt:lpwstr> existing data.","DOI":"10.1111/j.1365-2699.2012.02764.x","ISSN":"1365-2699","journalAbbreviation":"J. Biogeogr.","language":"en","author":[{"family":"Bykova","given":"Olga"},{"family":"Chuine","given":"Isabelle"},{"family":"Morin","given":"Xavier"},{"fam</vt:lpwstr>
  </property>
  <property fmtid="{D5CDD505-2E9C-101B-9397-08002B2CF9AE}" pid="50" name="ZOTERO_BREF_3AMWYlIFzBpV_9">
    <vt:lpwstr>ily":"Higgins","given":"Steven I."}],"issued":{"date-parts":[["2012",12,1]]}}}],"schema":"https://github.com/citation-style-language/schema/raw/master/csl-citation.json"}</vt:lpwstr>
  </property>
  <property fmtid="{D5CDD505-2E9C-101B-9397-08002B2CF9AE}" pid="51" name="ZOTERO_BREF_5KfyiMjbp1dV_1">
    <vt:lpwstr>ZOTERO_ITEM CSL_CITATION {"citationID":"a1fmrgvamdk","properties":{"formattedCitation":"{\\rtf (Vilbas {\\i{}et al.} 2016)}","plainCitation":"(Vilbas et al. 2016)"},"citationItems":[{"id":5995,"uris":["http://zotero.org/users/624279/items/9Z2EDG3I"],"uri"</vt:lpwstr>
  </property>
  <property fmtid="{D5CDD505-2E9C-101B-9397-08002B2CF9AE}" pid="52" name="ZOTERO_BREF_5KfyiMjbp1dV_10">
    <vt:lpwstr>","given":"Tiit"}],"issued":{"date-parts":[["2016",10,1]]}}}],"schema":"https://github.com/citation-style-language/schema/raw/master/csl-citation.json"}</vt:lpwstr>
  </property>
  <property fmtid="{D5CDD505-2E9C-101B-9397-08002B2CF9AE}" pid="53" name="ZOTERO_BREF_5KfyiMjbp1dV_2">
    <vt:lpwstr>:["http://zotero.org/users/624279/items/9Z2EDG3I"],"itemData":{"id":5995,"type":"article-journal","title":"Host ant use of the Alcon blue butterfly at the northern range margin","container-title":"Journal of Insect Conservation","page":"879-886","volume":</vt:lpwstr>
  </property>
  <property fmtid="{D5CDD505-2E9C-101B-9397-08002B2CF9AE}" pid="54" name="ZOTERO_BREF_5KfyiMjbp1dV_3">
    <vt:lpwstr>"20","issue":"5","source":"link.springer.com","abstract":"In myrmecophilous insects, interactions with ants are often a key factor determining persistence of their populations. Regional variation in host ant use is therefore an essential aspect to conside</vt:lpwstr>
  </property>
  <property fmtid="{D5CDD505-2E9C-101B-9397-08002B2CF9AE}" pid="55" name="ZOTERO_BREF_5KfyiMjbp1dV_4">
    <vt:lpwstr>r to provide adequate conservation practices for such species. In this study, we examined this important facet of species’ ecology in an endangered myrmecophilous butterfly Phengaris (=Maculinea) alcon (Lepidoptera, Lycaenidae). The investigations conduct</vt:lpwstr>
  </property>
  <property fmtid="{D5CDD505-2E9C-101B-9397-08002B2CF9AE}" pid="56" name="ZOTERO_BREF_5KfyiMjbp1dV_5">
    <vt:lpwstr>ed in peripheral populations in Estonia allowed us to expand the knowledge of its host ant use to the northern distribution limit of the species. Our data indicate that in its northernmost populations, the xerophilous ecotype of Phengaris alcon is primari</vt:lpwstr>
  </property>
  <property fmtid="{D5CDD505-2E9C-101B-9397-08002B2CF9AE}" pid="57" name="ZOTERO_BREF_5KfyiMjbp1dV_6">
    <vt:lpwstr>ly parasitizing a single host ant species, Myrmica schencki. The data collected are in line with the emerging evidence suggesting that peripheral and core populations of P. alcon use different host ants, and peripheral populations tend to display higher h</vt:lpwstr>
  </property>
  <property fmtid="{D5CDD505-2E9C-101B-9397-08002B2CF9AE}" pid="58" name="ZOTERO_BREF_5KfyiMjbp1dV_7">
    <vt:lpwstr>ost ant specificity. We also show that, at its northern range margin, P. alcon might be more limited by the availability of its sole larval food plant in the region, Gentiana cruciata, than the densities of its host ant. Finally, we found a strong negativ</vt:lpwstr>
  </property>
  <property fmtid="{D5CDD505-2E9C-101B-9397-08002B2CF9AE}" pid="59" name="ZOTERO_BREF_5KfyiMjbp1dV_8">
    <vt:lpwstr>e correlation between Myrmica spp. and Lasius spp. colony densities, suggesting that interspecific competition between ants could have a substantial influence on host ant availability of Phengaris butterflies, and thus should be taken into account in cons</vt:lpwstr>
  </property>
  <property fmtid="{D5CDD505-2E9C-101B-9397-08002B2CF9AE}" pid="60" name="ZOTERO_BREF_5KfyiMjbp1dV_9">
    <vt:lpwstr>ervation plans of these species.","DOI":"10.1007/s10841-016-9921-7","ISSN":"1366-638X, 1572-9753","journalAbbreviation":"J Insect Conserv","language":"en","author":[{"family":"Vilbas","given":"Margus"},{"family":"Esperk","given":"Toomas"},{"family":"Teder</vt:lpwstr>
  </property>
  <property fmtid="{D5CDD505-2E9C-101B-9397-08002B2CF9AE}" pid="61" name="ZOTERO_BREF_5TJnR8etPSQl_1">
    <vt:lpwstr>ZOTERO_TEMP</vt:lpwstr>
  </property>
  <property fmtid="{D5CDD505-2E9C-101B-9397-08002B2CF9AE}" pid="62" name="ZOTERO_BREF_7urMkIZnxuGH_1">
    <vt:lpwstr>ZOTERO_ITEM CSL_CITATION {"citationID":"uBa1kpPm","properties":{"formattedCitation":"(Vilbas {\\i{}et al.} 2016)","plainCitation":"","noteIndex":0},"citationItems":[{"id":60,"uris":["http://zotero.org/users/624279/items/E8EXUFWU"],"uri":["http://zotero.or</vt:lpwstr>
  </property>
  <property fmtid="{D5CDD505-2E9C-101B-9397-08002B2CF9AE}" pid="63" name="ZOTERO_BREF_7urMkIZnxuGH_10">
    <vt:lpwstr>n":"Tiit"}],"issued":{"date-parts":[["2016",10,1]]}}}],"schema":"https://github.com/citation-style-language/schema/raw/master/csl-citation.json"}</vt:lpwstr>
  </property>
  <property fmtid="{D5CDD505-2E9C-101B-9397-08002B2CF9AE}" pid="64" name="ZOTERO_BREF_7urMkIZnxuGH_2">
    <vt:lpwstr>g/users/624279/items/E8EXUFWU"],"itemData":{"id":60,"type":"article-journal","abstract":"In myrmecophilous insects, interactions with ants are often a key factor determining persistence of their populations. Regional variation in host ant use is therefore</vt:lpwstr>
  </property>
  <property fmtid="{D5CDD505-2E9C-101B-9397-08002B2CF9AE}" pid="65" name="ZOTERO_BREF_7urMkIZnxuGH_3">
    <vt:lpwstr> an essential aspect to consider to provide adequate conservation practices for such species. In this study, we examined this important facet of species’ ecology in an endangered myrmecophilous butterfly Phengaris (=Maculinea) alcon (Lepidoptera, Lycaenid</vt:lpwstr>
  </property>
  <property fmtid="{D5CDD505-2E9C-101B-9397-08002B2CF9AE}" pid="66" name="ZOTERO_BREF_7urMkIZnxuGH_4">
    <vt:lpwstr>ae). The investigations conducted in peripheral populations in Estonia allowed us to expand the knowledge of its host ant use to the northern distribution limit of the species. Our data indicate that in its northernmost populations, the xerophilous ecotyp</vt:lpwstr>
  </property>
  <property fmtid="{D5CDD505-2E9C-101B-9397-08002B2CF9AE}" pid="67" name="ZOTERO_BREF_7urMkIZnxuGH_5">
    <vt:lpwstr>e of Phengaris alcon is primarily parasitizing a single host ant species, Myrmica schencki. The data collected are in line with the emerging evidence suggesting that peripheral and core populations of P. alcon use different host ants, and peripheral popul</vt:lpwstr>
  </property>
  <property fmtid="{D5CDD505-2E9C-101B-9397-08002B2CF9AE}" pid="68" name="ZOTERO_BREF_7urMkIZnxuGH_6">
    <vt:lpwstr>ations tend to display higher host ant specificity. We also show that, at its northern range margin, P. alcon might be more limited by the availability of its sole larval food plant in the region, Gentiana cruciata, than the densities of its host ant. Fin</vt:lpwstr>
  </property>
  <property fmtid="{D5CDD505-2E9C-101B-9397-08002B2CF9AE}" pid="69" name="ZOTERO_BREF_7urMkIZnxuGH_7">
    <vt:lpwstr>ally, we found a strong negative correlation between Myrmica spp. and Lasius spp. colony densities, suggesting that interspecific competition between ants could have a substantial influence on host ant availability of Phengaris butterflies, and thus shoul</vt:lpwstr>
  </property>
  <property fmtid="{D5CDD505-2E9C-101B-9397-08002B2CF9AE}" pid="70" name="ZOTERO_BREF_7urMkIZnxuGH_8">
    <vt:lpwstr>d be taken into account in conservation plans of these species.","container-title":"Journal of Insect Conservation","DOI":"10.1007/s10841-016-9921-7","ISSN":"1366-638X, 1572-9753","issue":"5","journalAbbreviation":"J Insect Conserv","language":"en","page"</vt:lpwstr>
  </property>
  <property fmtid="{D5CDD505-2E9C-101B-9397-08002B2CF9AE}" pid="71" name="ZOTERO_BREF_7urMkIZnxuGH_9">
    <vt:lpwstr>:"879-886","source":"link-springer-com.ezp.sub.su.se","title":"Host ant use of the Alcon blue butterfly at the northern range margin","volume":"20","author":[{"family":"Vilbas","given":"Margus"},{"family":"Esperk","given":"Toomas"},{"family":"Teder","give</vt:lpwstr>
  </property>
  <property fmtid="{D5CDD505-2E9C-101B-9397-08002B2CF9AE}" pid="72" name="ZOTERO_BREF_9QHEzFZ78KrG_1">
    <vt:lpwstr>ZOTERO_TEMP</vt:lpwstr>
  </property>
  <property fmtid="{D5CDD505-2E9C-101B-9397-08002B2CF9AE}" pid="73" name="ZOTERO_BREF_9QL2PHPnxp2H3_1">
    <vt:lpwstr>ZOTERO_ITEM CSL_CITATION {"citationID":"IVsOKdNF","properties":{"formattedCitation":"(Lemoine et al. 2017)","plainCitation":"(Lemoine et al. 2017)","dontUpdate":true,"noteIndex":0},"citationItems":[{"id":7260,"uris":["http://zotero.org/users/624279/items/</vt:lpwstr>
  </property>
  <property fmtid="{D5CDD505-2E9C-101B-9397-08002B2CF9AE}" pid="74" name="ZOTERO_BREF_9QL2PHPnxp2H3_10">
    <vt:lpwstr>tive effects of warming and insect herbivory","volume":"98","author":[{"family":"Lemoine","given":"Nathan P."},{"family":"Doublet","given":"Dejeanne"},{"family":"Salminen","given":"Juha-Pekka"},{"family":"Burkepile","given":"Deron E."},{"family":"Parker",</vt:lpwstr>
  </property>
  <property fmtid="{D5CDD505-2E9C-101B-9397-08002B2CF9AE}" pid="75" name="ZOTERO_BREF_9QL2PHPnxp2H3_11">
    <vt:lpwstr>"given":"John D."}],"issued":{"date-parts":[["2017",7,1]]}}}],"schema":"https://github.com/citation-style-language/schema/raw/master/csl-citation.json"}</vt:lpwstr>
  </property>
  <property fmtid="{D5CDD505-2E9C-101B-9397-08002B2CF9AE}" pid="76" name="ZOTERO_BREF_9QL2PHPnxp2H3_2">
    <vt:lpwstr>NQPS7AHZ"],"uri":["http://zotero.org/users/624279/items/NQPS7AHZ"],"itemData":{"id":7260,"type":"article-journal","abstract":"Climate warming can modify plant reproductive fitness through direct and indirect pathways. Direct effects include temperature-dr</vt:lpwstr>
  </property>
  <property fmtid="{D5CDD505-2E9C-101B-9397-08002B2CF9AE}" pid="77" name="ZOTERO_BREF_9QL2PHPnxp2H3_3">
    <vt:lpwstr>iven impacts on growth, reproduction, and secondary metabolites. Indirect effects may manifest through altered species interactions, including herbivory, although studies comparing the interactive effects of warming and herbivory are few. We used experime</vt:lpwstr>
  </property>
  <property fmtid="{D5CDD505-2E9C-101B-9397-08002B2CF9AE}" pid="78" name="ZOTERO_BREF_9QL2PHPnxp2H3_4">
    <vt:lpwstr>ntal warming combined with herbivore exclusion cages to assess the interactive effects of climate warming and herbivory by Popillia japonica, the Japanese beetle, on flowering phenology, growth, defense, and lifetime reproduction of a biennial herb, Oenot</vt:lpwstr>
  </property>
  <property fmtid="{D5CDD505-2E9C-101B-9397-08002B2CF9AE}" pid="79" name="ZOTERO_BREF_9QL2PHPnxp2H3_5">
    <vt:lpwstr>hera biennis. Regardless of temperature, herbivory delayed flowering phenology and, surprisingly, led to decreased levels of foliar defenses. At ambient temperatures, plants were able to compensate for herbivory by producing smaller seeds and increasing t</vt:lpwstr>
  </property>
  <property fmtid="{D5CDD505-2E9C-101B-9397-08002B2CF9AE}" pid="80" name="ZOTERO_BREF_9QL2PHPnxp2H3_6">
    <vt:lpwstr>otal seed production, leading to similar investment in seed biomass for plants exposed to and protected from herbivores. At elevated temperatures, plants had elevated total seed production, but herbivory had negligible impacts on flower and fruit producti</vt:lpwstr>
  </property>
  <property fmtid="{D5CDD505-2E9C-101B-9397-08002B2CF9AE}" pid="81" name="ZOTERO_BREF_9QL2PHPnxp2H3_7">
    <vt:lpwstr>on, and total lifetime seed biomass was highest in plants exposed to herbivores in warmed conditions. We speculate that warming induced a stress response in O. biennis resulting from low soil moisture, which in turn led to an increase in seed number at th</vt:lpwstr>
  </property>
  <property fmtid="{D5CDD505-2E9C-101B-9397-08002B2CF9AE}" pid="82" name="ZOTERO_BREF_9QL2PHPnxp2H3_8">
    <vt:lpwstr>e expense of maternal investment in each seed. Plant-insect interactions might therefore shift appreciably under future climates, and ecologists must consider both temperature and herbivory when attempting to assess the ramifications of climate warming on</vt:lpwstr>
  </property>
  <property fmtid="{D5CDD505-2E9C-101B-9397-08002B2CF9AE}" pid="83" name="ZOTERO_BREF_9QL2PHPnxp2H3_9">
    <vt:lpwstr> plant populations.","container-title":"Ecology","DOI":"10.1002/ecy.1855","ISSN":"1939-9170","issue":"7","language":"en","page":"1817-1828","source":"Wiley Online Library","title":"Responses of plant phenology, growth, defense, and reproduction to interac</vt:lpwstr>
  </property>
  <property fmtid="{D5CDD505-2E9C-101B-9397-08002B2CF9AE}" pid="84" name="ZOTERO_BREF_AD5IpdHYHU2E_1">
    <vt:lpwstr/>
  </property>
  <property fmtid="{D5CDD505-2E9C-101B-9397-08002B2CF9AE}" pid="85" name="ZOTERO_BREF_CAfzyk7MlAG1_1">
    <vt:lpwstr>ZOTERO_ITEM CSL_CITATION {"citationID":"VXFUqWfd","properties":{"formattedCitation":"(Casacci et al. 2011)","plainCitation":"(Casacci et al. 2011)","noteIndex":0},"citationItems":[{"id":8082,"uris":["http://zotero.org/users/624279/items/D2EC8V5Z"],"uri":[</vt:lpwstr>
  </property>
  <property fmtid="{D5CDD505-2E9C-101B-9397-08002B2CF9AE}" pid="86" name="ZOTERO_BREF_CAfzyk7MlAG1_10">
    <vt:lpwstr>l of Insect Conservation","DOI":"10.1007/s10841-010-9327-x","ISSN":"1572-9753","issue":"1","journalAbbreviation":"J Insect Conserv","language":"en","page":"103-110","source":"Springer Link","title":"Habitat preferences of Maculinea arion and its Myrmica h</vt:lpwstr>
  </property>
  <property fmtid="{D5CDD505-2E9C-101B-9397-08002B2CF9AE}" pid="87" name="ZOTERO_BREF_CAfzyk7MlAG1_11">
    <vt:lpwstr>ost ants: implications for habitat management in Italian Alps","title-short":"Habitat preferences of Maculinea arion and its Myrmica host ants","volume":"15","author":[{"family":"Casacci","given":"Luca Pietro"},{"family":"Witek","given":"Magdalena"},{"fam</vt:lpwstr>
  </property>
  <property fmtid="{D5CDD505-2E9C-101B-9397-08002B2CF9AE}" pid="88" name="ZOTERO_BREF_CAfzyk7MlAG1_12">
    <vt:lpwstr>ily":"Barbero","given":"Francesca"},{"family":"Patricelli","given":"Dario"},{"family":"Solazzo","given":"Gaetano"},{"family":"Balletto","given":"Emilio"},{"family":"Bonelli","given":"Simona"}],"issued":{"date-parts":[["2011",4,1]]}}}],"schema":"https://gi</vt:lpwstr>
  </property>
  <property fmtid="{D5CDD505-2E9C-101B-9397-08002B2CF9AE}" pid="89" name="ZOTERO_BREF_CAfzyk7MlAG1_13">
    <vt:lpwstr>thub.com/citation-style-language/schema/raw/master/csl-citation.json"}</vt:lpwstr>
  </property>
  <property fmtid="{D5CDD505-2E9C-101B-9397-08002B2CF9AE}" pid="90" name="ZOTERO_BREF_CAfzyk7MlAG1_2">
    <vt:lpwstr>"http://zotero.org/users/624279/items/D2EC8V5Z"],"itemData":{"id":8082,"type":"article-journal","abstract":"Projections of climate-change scenarios indicate that many Maculinea arion populations will disappear from Europe over the next 50 years. Extinctio</vt:lpwstr>
  </property>
  <property fmtid="{D5CDD505-2E9C-101B-9397-08002B2CF9AE}" pid="91" name="ZOTERO_BREF_CAfzyk7MlAG1_3">
    <vt:lpwstr>ns will be particularly concentrated around the southern limits of the species’ range, such as the Italian peninsula, except mountain populations, mainly in the Alps. M. arion is a social parasite of Myrmica ants and its survival depends on the presence a</vt:lpwstr>
  </property>
  <property fmtid="{D5CDD505-2E9C-101B-9397-08002B2CF9AE}" pid="92" name="ZOTERO_BREF_CAfzyk7MlAG1_4">
    <vt:lpwstr>nd abundance of two resources, i.e. (1) a specific larval foodplant and (2) a suitable Myrmica host ant. We collected data on Thymus plants distribution, Myrmica ants abundance, turf height around Myrmica nests, distance between nests and the closest thym</vt:lpwstr>
  </property>
  <property fmtid="{D5CDD505-2E9C-101B-9397-08002B2CF9AE}" pid="93" name="ZOTERO_BREF_CAfzyk7MlAG1_5">
    <vt:lpwstr>e plant (Thymus pulegioides), and vegetation structure at 14 patches of a M. arion fragmented population occurring in the Western Italian Alps (Val Ferret: Aosta). We found that patches with the highest abundance of M. arion had significantly higher foodp</vt:lpwstr>
  </property>
  <property fmtid="{D5CDD505-2E9C-101B-9397-08002B2CF9AE}" pid="94" name="ZOTERO_BREF_CAfzyk7MlAG1_6">
    <vt:lpwstr>lant abundance. Among 407 nests belonging to nine Myrmica species, we found M. arion larvae in one Myrmica lonae and in two Myrmica sulcinodis nests. The distribution of M. sulcinodis nests showed the best spatial overlap with Thymus plants. M. sulcinodis</vt:lpwstr>
  </property>
  <property fmtid="{D5CDD505-2E9C-101B-9397-08002B2CF9AE}" pid="95" name="ZOTERO_BREF_CAfzyk7MlAG1_7">
    <vt:lpwstr> was also significantly more abundant on pastures showing high M. arion density, and therefore offered higher adoption probabilities to develop butterfly larvae. On M. arion habitat patches, the mean turf height around Myrmica nests varied from 10.5 to 22</vt:lpwstr>
  </property>
  <property fmtid="{D5CDD505-2E9C-101B-9397-08002B2CF9AE}" pid="96" name="ZOTERO_BREF_CAfzyk7MlAG1_8">
    <vt:lpwstr>.3 cm and best matched the habitat requirements of T. pulegioides. Thus, we suggest that extensive grazing is needed to maintain the two most important resources for M. arion. Moreover, patches where M. arion was abundant included more numerous plant spec</vt:lpwstr>
  </property>
  <property fmtid="{D5CDD505-2E9C-101B-9397-08002B2CF9AE}" pid="97" name="ZOTERO_BREF_CAfzyk7MlAG1_9">
    <vt:lpwstr>ies characteristic of these mountain pastures, as well as higher plant diversity (Shannon index). As a consequence, M. arion represents an umbrella species and a good indicator for the conservation status of mountain grasslands.","container-title":"Journa</vt:lpwstr>
  </property>
  <property fmtid="{D5CDD505-2E9C-101B-9397-08002B2CF9AE}" pid="98" name="ZOTERO_BREF_CIhL0HYdlBEr_10">
    <vt:lpwstr/>
  </property>
  <property fmtid="{D5CDD505-2E9C-101B-9397-08002B2CF9AE}" pid="99" name="ZOTERO_BREF_DBHo5N8HyGLl1_1">
    <vt:lpwstr>ZOTERO_ITEM CSL_CITATION {"citationID":"I9ieddhT","properties":{"formattedCitation":"{\\rtf (Elmes {\\i{}et al.} 1994)}","plainCitation":"(Elmes et al. 1994)"},"citationItems":[{"id":5935,"uris":["http://zotero.org/users/624279/items/WEI5DJGW"],"uri":["ht</vt:lpwstr>
  </property>
  <property fmtid="{D5CDD505-2E9C-101B-9397-08002B2CF9AE}" pid="100" name="ZOTERO_BREF_DBHo5N8HyGLl1_2">
    <vt:lpwstr>tp://zotero.org/users/624279/items/WEI5DJGW"],"itemData":{"id":5935,"type":"article-journal","title":"Differences in host-ant specificity between Spanish, Duch and Swedish populations of the endangered butterfly, Maculinea alcon (DENIS at SHIFF&gt;)(Lepidopt</vt:lpwstr>
  </property>
  <property fmtid="{D5CDD505-2E9C-101B-9397-08002B2CF9AE}" pid="101" name="ZOTERO_BREF_DBHo5N8HyGLl1_3">
    <vt:lpwstr>era)","container-title":"Memorabilia zoologica","page":"55–68","issue":"48","source":"Google Scholar","author":[{"family":"Elmes","given":"Graham W."},{"family":"Hammersted","given":"O."},{"family":"Martin","given":"J."},{"family":"Thomas","given":"J. A."</vt:lpwstr>
  </property>
  <property fmtid="{D5CDD505-2E9C-101B-9397-08002B2CF9AE}" pid="102" name="ZOTERO_BREF_DBHo5N8HyGLl1_4">
    <vt:lpwstr>},{"family":"Van Der Made","given":"J. G."},{"literal":"others"}],"issued":{"date-parts":[["1994"]]}}}],"schema":"https://github.com/citation-style-language/schema/raw/master/csl-citation.json"}</vt:lpwstr>
  </property>
  <property fmtid="{D5CDD505-2E9C-101B-9397-08002B2CF9AE}" pid="103" name="ZOTERO_BREF_DBHo5N8HyGLl_1">
    <vt:lpwstr>ZOTERO_ITEM CSL_CITATION {"citationID":"RukVe8mt","properties":{"formattedCitation":"{\\rtf (Elmes {\\i{}et al.} 1994; Vilbas {\\i{}et al.} 2016)}","plainCitation":"(Elmes et al. 1994; Vilbas et al. 2016)"},"citationItems":[{"id":5935,"uris":["http://zote</vt:lpwstr>
  </property>
  <property fmtid="{D5CDD505-2E9C-101B-9397-08002B2CF9AE}" pid="104" name="ZOTERO_BREF_DBHo5N8HyGLl_10">
    <vt:lpwstr>w that, at its northern range margin, P. alcon might be more limited by the availability of its sole larval food plant in the region, Gentiana cruciata, than the densities of its host ant. Finally, we found a strong negative correlation between Myrmica sp</vt:lpwstr>
  </property>
  <property fmtid="{D5CDD505-2E9C-101B-9397-08002B2CF9AE}" pid="105" name="ZOTERO_BREF_DBHo5N8HyGLl_11">
    <vt:lpwstr>p. and Lasius spp. colony densities, suggesting that interspecific competition between ants could have a substantial influence on host ant availability of Phengaris butterflies, and thus should be taken into account in conservation plans of these species.</vt:lpwstr>
  </property>
  <property fmtid="{D5CDD505-2E9C-101B-9397-08002B2CF9AE}" pid="106" name="ZOTERO_BREF_DBHo5N8HyGLl_12">
    <vt:lpwstr>","DOI":"10.1007/s10841-016-9921-7","ISSN":"1366-638X, 1572-9753","journalAbbreviation":"J Insect Conserv","language":"en","author":[{"family":"Vilbas","given":"Margus"},{"family":"Esperk","given":"Toomas"},{"family":"Teder","given":"Tiit"}],"issued":{"da</vt:lpwstr>
  </property>
  <property fmtid="{D5CDD505-2E9C-101B-9397-08002B2CF9AE}" pid="107" name="ZOTERO_BREF_DBHo5N8HyGLl_13">
    <vt:lpwstr>te-parts":[["2016",10,1]]}}}],"schema":"https://github.com/citation-style-language/schema/raw/master/csl-citation.json"}</vt:lpwstr>
  </property>
  <property fmtid="{D5CDD505-2E9C-101B-9397-08002B2CF9AE}" pid="108" name="ZOTERO_BREF_DBHo5N8HyGLl_2">
    <vt:lpwstr>ro.org/users/624279/items/WEI5DJGW"],"uri":["http://zotero.org/users/624279/items/WEI5DJGW"],"itemData":{"id":5935,"type":"article-journal","title":"Differences in host-ant specificity between Spanish, Duch and Swedish populations of the endangered butter</vt:lpwstr>
  </property>
  <property fmtid="{D5CDD505-2E9C-101B-9397-08002B2CF9AE}" pid="109" name="ZOTERO_BREF_DBHo5N8HyGLl_3">
    <vt:lpwstr>fly, Maculinea alcon (DENIS at SHIFF&gt;)(Lepidoptera)","container-title":"Memorabilia zoologica","page":"55–68","issue":"48","source":"Google Scholar","author":[{"family":"Elmes","given":"Graham W."},{"family":"Hammersted","given":"O."},{"family":"Martin","</vt:lpwstr>
  </property>
  <property fmtid="{D5CDD505-2E9C-101B-9397-08002B2CF9AE}" pid="110" name="ZOTERO_BREF_DBHo5N8HyGLl_4">
    <vt:lpwstr>given":"J."},{"family":"Thomas","given":"J. A."},{"family":"Van Der Made","given":"J. G."},{"literal":"others"}],"issued":{"date-parts":[["1994"]]}}},{"id":5995,"uris":["http://zotero.org/users/624279/items/9Z2EDG3I"],"uri":["http://zotero.org/users/62427</vt:lpwstr>
  </property>
  <property fmtid="{D5CDD505-2E9C-101B-9397-08002B2CF9AE}" pid="111" name="ZOTERO_BREF_DBHo5N8HyGLl_5">
    <vt:lpwstr>9/items/9Z2EDG3I"],"itemData":{"id":5995,"type":"article-journal","title":"Host ant use of the Alcon blue butterfly at the northern range margin","container-title":"Journal of Insect Conservation","page":"879-886","volume":"20","issue":"5","source":"link.</vt:lpwstr>
  </property>
  <property fmtid="{D5CDD505-2E9C-101B-9397-08002B2CF9AE}" pid="112" name="ZOTERO_BREF_DBHo5N8HyGLl_6">
    <vt:lpwstr>springer.com","abstract":"In myrmecophilous insects, interactions with ants are often a key factor determining persistence of their populations. Regional variation in host ant use is therefore an essential aspect to consider to provide adequate conservati</vt:lpwstr>
  </property>
  <property fmtid="{D5CDD505-2E9C-101B-9397-08002B2CF9AE}" pid="113" name="ZOTERO_BREF_DBHo5N8HyGLl_7">
    <vt:lpwstr>on practices for such species. In this study, we examined this important facet of species’ ecology in an endangered myrmecophilous butterfly Phengaris (=Maculinea) alcon (Lepidoptera, Lycaenidae). The investigations conducted in peripheral populations in </vt:lpwstr>
  </property>
  <property fmtid="{D5CDD505-2E9C-101B-9397-08002B2CF9AE}" pid="114" name="ZOTERO_BREF_DBHo5N8HyGLl_8">
    <vt:lpwstr>Estonia allowed us to expand the knowledge of its host ant use to the northern distribution limit of the species. Our data indicate that in its northernmost populations, the xerophilous ecotype of Phengaris alcon is primarily parasitizing a single host an</vt:lpwstr>
  </property>
  <property fmtid="{D5CDD505-2E9C-101B-9397-08002B2CF9AE}" pid="115" name="ZOTERO_BREF_DBHo5N8HyGLl_9">
    <vt:lpwstr>t species, Myrmica schencki. The data collected are in line with the emerging evidence suggesting that peripheral and core populations of P. alcon use different host ants, and peripheral populations tend to display higher host ant specificity. We also sho</vt:lpwstr>
  </property>
  <property fmtid="{D5CDD505-2E9C-101B-9397-08002B2CF9AE}" pid="116" name="ZOTERO_BREF_DXYrllYWBY6n_1">
    <vt:lpwstr>ZOTERO_ITEM CSL_CITATION {"citationID":"tFhlT5Zg","properties":{"formattedCitation":"(Eilers {\\i{}et al.} 2013; Fourcade &amp; \\uc0\\u214{}ckinger 2016)","plainCitation":"(Eilers et al. 2013; Fourcade &amp; Öckinger 2016)","noteIndex":0},"citationItems":[{"id":</vt:lpwstr>
  </property>
  <property fmtid="{D5CDD505-2E9C-101B-9397-08002B2CF9AE}" pid="117" name="ZOTERO_BREF_DXYrllYWBY6n_10">
    <vt:lpwstr>population size.\n\n* These results reveal the importance of a microclimate as a component of habitat quality for insect populations at the margins of their geographical range.","DOI":"10.1111/een.12008","ISSN":"1365-2311","journalAbbreviation":"Ecol Ento</vt:lpwstr>
  </property>
  <property fmtid="{D5CDD505-2E9C-101B-9397-08002B2CF9AE}" pid="118" name="ZOTERO_BREF_DXYrllYWBY6n_11">
    <vt:lpwstr>mol","language":"en","author":[{"family":"Eilers","given":"Silke"},{"family":"Pettersson","given":"Lars B."},{"family":"Öckinger","given":"Erik"}],"issued":{"date-parts":[["2013",4,1]]}}},{"id":7504,"uris":["http://zotero.org/users/624279/items/M6XRVY7D"]</vt:lpwstr>
  </property>
  <property fmtid="{D5CDD505-2E9C-101B-9397-08002B2CF9AE}" pid="119" name="ZOTERO_BREF_DXYrllYWBY6n_12">
    <vt:lpwstr>,"uri":["http://zotero.org/users/624279/items/M6XRVY7D"],"itemData":{"id":7504,"type":"article-journal","title":"Host plant density and patch isolation drive occupancy and abundance at a butterfly's northern range margin","container-title":"Ecology and Ev</vt:lpwstr>
  </property>
  <property fmtid="{D5CDD505-2E9C-101B-9397-08002B2CF9AE}" pid="120" name="ZOTERO_BREF_DXYrllYWBY6n_13">
    <vt:lpwstr>olution","page":"331-345","volume":"7","issue":"1","source":"onlinelibrary-wiley-com.ezp.sub.su.se (Atypon)","abstract":"Abstract Marginal populations are usually small, fragmented, and vulnerable to extinction, which makes them particularly interesting f</vt:lpwstr>
  </property>
  <property fmtid="{D5CDD505-2E9C-101B-9397-08002B2CF9AE}" pid="121" name="ZOTERO_BREF_DXYrllYWBY6n_14">
    <vt:lpwstr>rom a conservation point of view. They are also the starting point of range shifts that result from climate change, through a process involving colonization of newly suitable sites at the cool margin of species distributions. Hence, understanding the proc</vt:lpwstr>
  </property>
  <property fmtid="{D5CDD505-2E9C-101B-9397-08002B2CF9AE}" pid="122" name="ZOTERO_BREF_DXYrllYWBY6n_15">
    <vt:lpwstr>esses that drive demography and distribution at high?latitude populations is essential to forecast the response of species to global changes. We investigated the relative importance of solar irradiance (as a proxy for microclimate), habitat quality, and c</vt:lpwstr>
  </property>
  <property fmtid="{D5CDD505-2E9C-101B-9397-08002B2CF9AE}" pid="123" name="ZOTERO_BREF_DXYrllYWBY6n_16">
    <vt:lpwstr>onnectivity on occupancy, abundance, and population stability at the northern range margin of the Oberthür's grizzled skipper butterfly Pyrgus armoricanus. For this purpose, butterfly abundance was surveyed in a habitat network consisting of 50 habitat pa</vt:lpwstr>
  </property>
  <property fmtid="{D5CDD505-2E9C-101B-9397-08002B2CF9AE}" pid="124" name="ZOTERO_BREF_DXYrllYWBY6n_17">
    <vt:lpwstr>tches over 12 years. We found that occupancy and abundance (average and variability) were mostly influenced by the density of host plants and the spatial isolation of patches, while solar irradiance and grazing frequency had only an effect on patch occupa</vt:lpwstr>
  </property>
  <property fmtid="{D5CDD505-2E9C-101B-9397-08002B2CF9AE}" pid="125" name="ZOTERO_BREF_DXYrllYWBY6n_18">
    <vt:lpwstr>ncy. Knowing that the distribution of host plants extends further north, we hypothesize that the actual variable limiting the northern distribution of P. armoricanus might be its dispersal capacity that prevents it from reaching more northern habitat patc</vt:lpwstr>
  </property>
  <property fmtid="{D5CDD505-2E9C-101B-9397-08002B2CF9AE}" pid="126" name="ZOTERO_BREF_DXYrllYWBY6n_19">
    <vt:lpwstr>hes. The persistence of this metapopulation in the face of global changes will thus be fundamentally linked to the maintenance of an efficient network of habitats.","DOI":"10.1002/ece3.2597","ISSN":"2045-7758","journalAbbreviation":"Ecology and Evolution"</vt:lpwstr>
  </property>
  <property fmtid="{D5CDD505-2E9C-101B-9397-08002B2CF9AE}" pid="127" name="ZOTERO_BREF_DXYrllYWBY6n_2">
    <vt:lpwstr>5920,"uris":["http://zotero.org/users/624279/items/9KDFF85C"],"uri":["http://zotero.org/users/624279/items/9KDFF85C"],"itemData":{"id":5920,"type":"article-journal","title":"Micro-climate determines oviposition site selection and abundance in the butterfl</vt:lpwstr>
  </property>
  <property fmtid="{D5CDD505-2E9C-101B-9397-08002B2CF9AE}" pid="128" name="ZOTERO_BREF_DXYrllYWBY6n_20">
    <vt:lpwstr>,"author":[{"family":"Fourcade","given":"Yoan"},{"family":"Öckinger","given":"Erik"}],"issued":{"date-parts":[["2016",12,20]]}}}],"schema":"https://github.com/citation-style-language/schema/raw/master/csl-citation.json"}</vt:lpwstr>
  </property>
  <property fmtid="{D5CDD505-2E9C-101B-9397-08002B2CF9AE}" pid="129" name="ZOTERO_BREF_DXYrllYWBY6n_3">
    <vt:lpwstr>y Pyrgus armoricanus at its northern range margin","container-title":"Ecological Entomology","page":"183-192","volume":"38","issue":"2","source":"Wiley Online Library","abstract":"* Knowledge about species habitat requirements is important when designing </vt:lpwstr>
  </property>
  <property fmtid="{D5CDD505-2E9C-101B-9397-08002B2CF9AE}" pid="130" name="ZOTERO_BREF_DXYrllYWBY6n_4">
    <vt:lpwstr>conservation strategies as well as for predicting species distributions. For herbivorous insects, insights in oviposition preferences can provide important information on their habitat requirements.\n\n* The oviposition preferences of Oberthür's Grizzled </vt:lpwstr>
  </property>
  <property fmtid="{D5CDD505-2E9C-101B-9397-08002B2CF9AE}" pid="131" name="ZOTERO_BREF_DXYrllYWBY6n_5">
    <vt:lpwstr>Skipper butterfly Pyrgus armoricanus Oberthür at its northern range boundary in southern Sweden were studied and it was also tested to what extent oviposition preferences can predict variation in population size among monitored sites.\n\n* Oviposition beh</vt:lpwstr>
  </property>
  <property fmtid="{D5CDD505-2E9C-101B-9397-08002B2CF9AE}" pid="132" name="ZOTERO_BREF_DXYrllYWBY6n_6">
    <vt:lpwstr>aviour was observed and analysed using a two-step approach. First the characteristics of host plant ramets that female butterflies inspected for oviposition (including both ramets that were rejected and ramets used for oviposition) were compared with with</vt:lpwstr>
  </property>
  <property fmtid="{D5CDD505-2E9C-101B-9397-08002B2CF9AE}" pid="133" name="ZOTERO_BREF_DXYrllYWBY6n_7">
    <vt:lpwstr> control ramets. Second, ramets on which female butterflies oviposited were compared with ramets that butterflies inspected but rejected.\n\n* The preferred plant species for oviposition was Filipendula vulgaris  Moench. Filipendula vulgaris ramets inspec</vt:lpwstr>
  </property>
  <property fmtid="{D5CDD505-2E9C-101B-9397-08002B2CF9AE}" pid="134" name="ZOTERO_BREF_DXYrllYWBY6n_8">
    <vt:lpwstr>ted for oviposition by P. armoricanus females were situated in warm microclimates, primarily on south facing slopes, surrounded by lower vegetation and a higher percentage cover of bare ground compared with random control ramets.\n\n* Among the inspected </vt:lpwstr>
  </property>
  <property fmtid="{D5CDD505-2E9C-101B-9397-08002B2CF9AE}" pid="135" name="ZOTERO_BREF_DXYrllYWBY6n_9">
    <vt:lpwstr>ramets, females chose to oviposit those situated in the warmest micro-climates and those surrounded by the largest percentage cover of bare ground.\n\n* Together with habitat patch area, oviposition preferences explained 65% of the variation in butterfly </vt:lpwstr>
  </property>
  <property fmtid="{D5CDD505-2E9C-101B-9397-08002B2CF9AE}" pid="136" name="ZOTERO_BREF_E4e3gXwfOSKF_1">
    <vt:lpwstr>ZOTERO_TEMP</vt:lpwstr>
  </property>
  <property fmtid="{D5CDD505-2E9C-101B-9397-08002B2CF9AE}" pid="137" name="ZOTERO_BREF_FnF4zT7GJBvy11_1">
    <vt:lpwstr>ZOTERO_ITEM CSL_CITATION {"citationID":"tzl5aOhW","properties":{"formattedCitation":"(del Cacho {\\i{}et al.} 2013)","plainCitation":"(del Cacho et al. 2013)","noteIndex":0},"citationItems":[{"id":7039,"uris":["http://zotero.org/users/624279/items/C2RGKV8</vt:lpwstr>
  </property>
  <property fmtid="{D5CDD505-2E9C-101B-9397-08002B2CF9AE}" pid="138" name="ZOTERO_BREF_FnF4zT7GJBvy11_10">
    <vt:lpwstr> in a stronger relationship between the number of flowers and seed-set. This experimental study shows the ability of changing climatic variables to determine the reproductive sequential process of woody species. We show that several parameters of the repr</vt:lpwstr>
  </property>
  <property fmtid="{D5CDD505-2E9C-101B-9397-08002B2CF9AE}" pid="139" name="ZOTERO_BREF_FnF4zT7GJBvy11_11">
    <vt:lpwstr>oductive performance of some Mediterranean species are affected by drought and warming treatments simulating climate change, highlighting the importance of changes in both water availability and temperature, and the sequential relationship between reprodu</vt:lpwstr>
  </property>
  <property fmtid="{D5CDD505-2E9C-101B-9397-08002B2CF9AE}" pid="140" name="ZOTERO_BREF_FnF4zT7GJBvy11_12">
    <vt:lpwstr>ctive stages. Phenological patterns also contribute to species’ differential responses to climatic change, due to the relationship of these patterns with resource availability, environmental conditions and plant–pollinator interactions.","DOI":"10.1016/j.</vt:lpwstr>
  </property>
  <property fmtid="{D5CDD505-2E9C-101B-9397-08002B2CF9AE}" pid="141" name="ZOTERO_BREF_FnF4zT7GJBvy11_13">
    <vt:lpwstr>ppees.2013.07.001","ISSN":"1433-8319","journalAbbreviation":"Perspectives in Plant Ecology, Evolution and Systematics","author":[{"family":"Cacho","given":"Montserrat","non-dropping-particle":"del"},{"family":"Peñuelas","given":"Josep"},{"family":"Lloret"</vt:lpwstr>
  </property>
  <property fmtid="{D5CDD505-2E9C-101B-9397-08002B2CF9AE}" pid="142" name="ZOTERO_BREF_FnF4zT7GJBvy11_14">
    <vt:lpwstr>,"given":"Francisco"}],"issued":{"date-parts":[["2013",12,20]]}}}],"schema":"https://github.com/citation-style-language/schema/raw/master/csl-citation.json"}</vt:lpwstr>
  </property>
  <property fmtid="{D5CDD505-2E9C-101B-9397-08002B2CF9AE}" pid="143" name="ZOTERO_BREF_FnF4zT7GJBvy11_2">
    <vt:lpwstr>M"],"uri":["http://zotero.org/users/624279/items/C2RGKV8M"],"itemData":{"id":7039,"type":"article-journal","title":"Reproductive output in Mediterranean shrubs under climate change experimentally induced by drought and warming","container-title":"Perspect</vt:lpwstr>
  </property>
  <property fmtid="{D5CDD505-2E9C-101B-9397-08002B2CF9AE}" pid="144" name="ZOTERO_BREF_FnF4zT7GJBvy11_3">
    <vt:lpwstr>ives in Plant Ecology, Evolution and Systematics","page":"319-327","volume":"15","issue":"6","source":"ScienceDirect","abstract":"The effects of climate change on plant reproductive performance affects the sequence of different plant reproductive stages f</vt:lpwstr>
  </property>
  <property fmtid="{D5CDD505-2E9C-101B-9397-08002B2CF9AE}" pid="145" name="ZOTERO_BREF_FnF4zT7GJBvy11_4">
    <vt:lpwstr>rom flowering to seed production and viability, as well as the network of relationships between them. These effects are expected to respond to different components of climate change, such as temperature and water availability, and may be sensitive to diff</vt:lpwstr>
  </property>
  <property fmtid="{D5CDD505-2E9C-101B-9397-08002B2CF9AE}" pid="146" name="ZOTERO_BREF_FnF4zT7GJBvy11_5">
    <vt:lpwstr>erences in species phenology. We used long-term experimental drought and warming treatments to study the effect of climate change on flower production, fruit and seed-set, seed size and seed germination rate (proportion of germinating seeds) in three Medi</vt:lpwstr>
  </property>
  <property fmtid="{D5CDD505-2E9C-101B-9397-08002B2CF9AE}" pid="147" name="ZOTERO_BREF_FnF4zT7GJBvy11_6">
    <vt:lpwstr>terranean shrubs coexisting in a coastal shrubland. Larger plants produced significantly more flowers in all three species, and higher fruit-set in Dorycnium pentaphyllum. Flower production was reduced in drought and warming treatments in the spring-flowe</vt:lpwstr>
  </property>
  <property fmtid="{D5CDD505-2E9C-101B-9397-08002B2CF9AE}" pid="148" name="ZOTERO_BREF_FnF4zT7GJBvy11_7">
    <vt:lpwstr>ring species D. pentaphyllum and Helianthemum syriacum, but not in the autumn–winter species Erica multiflora, which increased flowering in the warming treatment. However, the drought treatment eventually resulted in a decreased seed-set in E. multiflora.</vt:lpwstr>
  </property>
  <property fmtid="{D5CDD505-2E9C-101B-9397-08002B2CF9AE}" pid="149" name="ZOTERO_BREF_FnF4zT7GJBvy11_8">
    <vt:lpwstr> Structural equation modelling revealed strong correlations between the sequential reproductive stages. Specifically, flower density in inflorescences determined seed-set in H. syriacum, and seed size and germination rate in E. multiflora. Nevertheless, t</vt:lpwstr>
  </property>
  <property fmtid="{D5CDD505-2E9C-101B-9397-08002B2CF9AE}" pid="150" name="ZOTERO_BREF_FnF4zT7GJBvy11_9">
    <vt:lpwstr>he relevance of relationships between reproductive traits changed between climatic treatments: in D. pentaphyllum a direct relationship between plant size and seed size only arised in the drought treatment, while in H. syriacum climate treatments resulted</vt:lpwstr>
  </property>
  <property fmtid="{D5CDD505-2E9C-101B-9397-08002B2CF9AE}" pid="151" name="ZOTERO_BREF_FnF4zT7GJBvy1_1">
    <vt:lpwstr>ZOTERO_ITEM CSL_CITATION {"citationID":"iVlGlQUX","properties":{"formattedCitation":"(del Cacho {\\i{}et al.} 2013)","plainCitation":"(del Cacho et al. 2013)","noteIndex":0},"citationItems":[{"id":7039,"uris":["http://zotero.org/users/624279/items/C2RGKV8</vt:lpwstr>
  </property>
  <property fmtid="{D5CDD505-2E9C-101B-9397-08002B2CF9AE}" pid="152" name="ZOTERO_BREF_FnF4zT7GJBvy1_10">
    <vt:lpwstr> in a stronger relationship between the number of flowers and seed-set. This experimental study shows the ability of changing climatic variables to determine the reproductive sequential process of woody species. We show that several parameters of the repr</vt:lpwstr>
  </property>
  <property fmtid="{D5CDD505-2E9C-101B-9397-08002B2CF9AE}" pid="153" name="ZOTERO_BREF_FnF4zT7GJBvy1_11">
    <vt:lpwstr>oductive performance of some Mediterranean species are affected by drought and warming treatments simulating climate change, highlighting the importance of changes in both water availability and temperature, and the sequential relationship between reprodu</vt:lpwstr>
  </property>
  <property fmtid="{D5CDD505-2E9C-101B-9397-08002B2CF9AE}" pid="154" name="ZOTERO_BREF_FnF4zT7GJBvy1_12">
    <vt:lpwstr>ctive stages. Phenological patterns also contribute to species’ differential responses to climatic change, due to the relationship of these patterns with resource availability, environmental conditions and plant–pollinator interactions.","DOI":"10.1016/j.</vt:lpwstr>
  </property>
  <property fmtid="{D5CDD505-2E9C-101B-9397-08002B2CF9AE}" pid="155" name="ZOTERO_BREF_FnF4zT7GJBvy1_13">
    <vt:lpwstr>ppees.2013.07.001","ISSN":"1433-8319","journalAbbreviation":"Perspectives in Plant Ecology, Evolution and Systematics","author":[{"family":"Cacho","given":"Montserrat","non-dropping-particle":"del"},{"family":"Peñuelas","given":"Josep"},{"family":"Lloret"</vt:lpwstr>
  </property>
  <property fmtid="{D5CDD505-2E9C-101B-9397-08002B2CF9AE}" pid="156" name="ZOTERO_BREF_FnF4zT7GJBvy1_14">
    <vt:lpwstr>,"given":"Francisco"}],"issued":{"date-parts":[["2013",12,20]]}}}],"schema":"https://github.com/citation-style-language/schema/raw/master/csl-citation.json"}</vt:lpwstr>
  </property>
  <property fmtid="{D5CDD505-2E9C-101B-9397-08002B2CF9AE}" pid="157" name="ZOTERO_BREF_FnF4zT7GJBvy1_2">
    <vt:lpwstr>M"],"uri":["http://zotero.org/users/624279/items/C2RGKV8M"],"itemData":{"id":7039,"type":"article-journal","title":"Reproductive output in Mediterranean shrubs under climate change experimentally induced by drought and warming","container-title":"Perspect</vt:lpwstr>
  </property>
  <property fmtid="{D5CDD505-2E9C-101B-9397-08002B2CF9AE}" pid="158" name="ZOTERO_BREF_FnF4zT7GJBvy1_3">
    <vt:lpwstr>ives in Plant Ecology, Evolution and Systematics","page":"319-327","volume":"15","issue":"6","source":"ScienceDirect","abstract":"The effects of climate change on plant reproductive performance affects the sequence of different plant reproductive stages f</vt:lpwstr>
  </property>
  <property fmtid="{D5CDD505-2E9C-101B-9397-08002B2CF9AE}" pid="159" name="ZOTERO_BREF_FnF4zT7GJBvy1_4">
    <vt:lpwstr>rom flowering to seed production and viability, as well as the network of relationships between them. These effects are expected to respond to different components of climate change, such as temperature and water availability, and may be sensitive to diff</vt:lpwstr>
  </property>
  <property fmtid="{D5CDD505-2E9C-101B-9397-08002B2CF9AE}" pid="160" name="ZOTERO_BREF_FnF4zT7GJBvy1_5">
    <vt:lpwstr>erences in species phenology. We used long-term experimental drought and warming treatments to study the effect of climate change on flower production, fruit and seed-set, seed size and seed germination rate (proportion of germinating seeds) in three Medi</vt:lpwstr>
  </property>
  <property fmtid="{D5CDD505-2E9C-101B-9397-08002B2CF9AE}" pid="161" name="ZOTERO_BREF_FnF4zT7GJBvy1_6">
    <vt:lpwstr>terranean shrubs coexisting in a coastal shrubland. Larger plants produced significantly more flowers in all three species, and higher fruit-set in Dorycnium pentaphyllum. Flower production was reduced in drought and warming treatments in the spring-flowe</vt:lpwstr>
  </property>
  <property fmtid="{D5CDD505-2E9C-101B-9397-08002B2CF9AE}" pid="162" name="ZOTERO_BREF_FnF4zT7GJBvy1_7">
    <vt:lpwstr>ring species D. pentaphyllum and Helianthemum syriacum, but not in the autumn–winter species Erica multiflora, which increased flowering in the warming treatment. However, the drought treatment eventually resulted in a decreased seed-set in E. multiflora.</vt:lpwstr>
  </property>
  <property fmtid="{D5CDD505-2E9C-101B-9397-08002B2CF9AE}" pid="163" name="ZOTERO_BREF_FnF4zT7GJBvy1_8">
    <vt:lpwstr> Structural equation modelling revealed strong correlations between the sequential reproductive stages. Specifically, flower density in inflorescences determined seed-set in H. syriacum, and seed size and germination rate in E. multiflora. Nevertheless, t</vt:lpwstr>
  </property>
  <property fmtid="{D5CDD505-2E9C-101B-9397-08002B2CF9AE}" pid="164" name="ZOTERO_BREF_FnF4zT7GJBvy1_9">
    <vt:lpwstr>he relevance of relationships between reproductive traits changed between climatic treatments: in D. pentaphyllum a direct relationship between plant size and seed size only arised in the drought treatment, while in H. syriacum climate treatments resulted</vt:lpwstr>
  </property>
  <property fmtid="{D5CDD505-2E9C-101B-9397-08002B2CF9AE}" pid="165" name="ZOTERO_BREF_FnF4zT7GJBvy2_1">
    <vt:lpwstr>ZOTERO_ITEM CSL_CITATION {"citationID":"ntySd9Pf","properties":{"formattedCitation":"(del Cacho {\\i{}et al.} 2013)","plainCitation":"(del Cacho et al. 2013)","noteIndex":0},"citationItems":[{"id":7039,"uris":["http://zotero.org/users/624279/items/C2RGKV8</vt:lpwstr>
  </property>
  <property fmtid="{D5CDD505-2E9C-101B-9397-08002B2CF9AE}" pid="166" name="ZOTERO_BREF_FnF4zT7GJBvy2_10">
    <vt:lpwstr> in a stronger relationship between the number of flowers and seed-set. This experimental study shows the ability of changing climatic variables to determine the reproductive sequential process of woody species. We show that several parameters of the repr</vt:lpwstr>
  </property>
  <property fmtid="{D5CDD505-2E9C-101B-9397-08002B2CF9AE}" pid="167" name="ZOTERO_BREF_FnF4zT7GJBvy2_11">
    <vt:lpwstr>oductive performance of some Mediterranean species are affected by drought and warming treatments simulating climate change, highlighting the importance of changes in both water availability and temperature, and the sequential relationship between reprodu</vt:lpwstr>
  </property>
  <property fmtid="{D5CDD505-2E9C-101B-9397-08002B2CF9AE}" pid="168" name="ZOTERO_BREF_FnF4zT7GJBvy2_12">
    <vt:lpwstr>ctive stages. Phenological patterns also contribute to species’ differential responses to climatic change, due to the relationship of these patterns with resource availability, environmental conditions and plant–pollinator interactions.","DOI":"10.1016/j.</vt:lpwstr>
  </property>
  <property fmtid="{D5CDD505-2E9C-101B-9397-08002B2CF9AE}" pid="169" name="ZOTERO_BREF_FnF4zT7GJBvy2_13">
    <vt:lpwstr>ppees.2013.07.001","ISSN":"1433-8319","journalAbbreviation":"Perspectives in Plant Ecology, Evolution and Systematics","author":[{"family":"Cacho","given":"Montserrat","non-dropping-particle":"del"},{"family":"Peñuelas","given":"Josep"},{"family":"Lloret"</vt:lpwstr>
  </property>
  <property fmtid="{D5CDD505-2E9C-101B-9397-08002B2CF9AE}" pid="170" name="ZOTERO_BREF_FnF4zT7GJBvy2_14">
    <vt:lpwstr>,"given":"Francisco"}],"issued":{"date-parts":[["2013",12,20]]}}}],"schema":"https://github.com/citation-style-language/schema/raw/master/csl-citation.json"}</vt:lpwstr>
  </property>
  <property fmtid="{D5CDD505-2E9C-101B-9397-08002B2CF9AE}" pid="171" name="ZOTERO_BREF_FnF4zT7GJBvy2_2">
    <vt:lpwstr>M"],"uri":["http://zotero.org/users/624279/items/C2RGKV8M"],"itemData":{"id":7039,"type":"article-journal","title":"Reproductive output in Mediterranean shrubs under climate change experimentally induced by drought and warming","container-title":"Perspect</vt:lpwstr>
  </property>
  <property fmtid="{D5CDD505-2E9C-101B-9397-08002B2CF9AE}" pid="172" name="ZOTERO_BREF_FnF4zT7GJBvy2_3">
    <vt:lpwstr>ives in Plant Ecology, Evolution and Systematics","page":"319-327","volume":"15","issue":"6","source":"ScienceDirect","abstract":"The effects of climate change on plant reproductive performance affects the sequence of different plant reproductive stages f</vt:lpwstr>
  </property>
  <property fmtid="{D5CDD505-2E9C-101B-9397-08002B2CF9AE}" pid="173" name="ZOTERO_BREF_FnF4zT7GJBvy2_4">
    <vt:lpwstr>rom flowering to seed production and viability, as well as the network of relationships between them. These effects are expected to respond to different components of climate change, such as temperature and water availability, and may be sensitive to diff</vt:lpwstr>
  </property>
  <property fmtid="{D5CDD505-2E9C-101B-9397-08002B2CF9AE}" pid="174" name="ZOTERO_BREF_FnF4zT7GJBvy2_5">
    <vt:lpwstr>erences in species phenology. We used long-term experimental drought and warming treatments to study the effect of climate change on flower production, fruit and seed-set, seed size and seed germination rate (proportion of germinating seeds) in three Medi</vt:lpwstr>
  </property>
  <property fmtid="{D5CDD505-2E9C-101B-9397-08002B2CF9AE}" pid="175" name="ZOTERO_BREF_FnF4zT7GJBvy2_6">
    <vt:lpwstr>terranean shrubs coexisting in a coastal shrubland. Larger plants produced significantly more flowers in all three species, and higher fruit-set in Dorycnium pentaphyllum. Flower production was reduced in drought and warming treatments in the spring-flowe</vt:lpwstr>
  </property>
  <property fmtid="{D5CDD505-2E9C-101B-9397-08002B2CF9AE}" pid="176" name="ZOTERO_BREF_FnF4zT7GJBvy2_7">
    <vt:lpwstr>ring species D. pentaphyllum and Helianthemum syriacum, but not in the autumn–winter species Erica multiflora, which increased flowering in the warming treatment. However, the drought treatment eventually resulted in a decreased seed-set in E. multiflora.</vt:lpwstr>
  </property>
  <property fmtid="{D5CDD505-2E9C-101B-9397-08002B2CF9AE}" pid="177" name="ZOTERO_BREF_FnF4zT7GJBvy2_8">
    <vt:lpwstr> Structural equation modelling revealed strong correlations between the sequential reproductive stages. Specifically, flower density in inflorescences determined seed-set in H. syriacum, and seed size and germination rate in E. multiflora. Nevertheless, t</vt:lpwstr>
  </property>
  <property fmtid="{D5CDD505-2E9C-101B-9397-08002B2CF9AE}" pid="178" name="ZOTERO_BREF_FnF4zT7GJBvy2_9">
    <vt:lpwstr>he relevance of relationships between reproductive traits changed between climatic treatments: in D. pentaphyllum a direct relationship between plant size and seed size only arised in the drought treatment, while in H. syriacum climate treatments resulted</vt:lpwstr>
  </property>
  <property fmtid="{D5CDD505-2E9C-101B-9397-08002B2CF9AE}" pid="179" name="ZOTERO_BREF_FnF4zT7GJBvy_1">
    <vt:lpwstr>ZOTERO_ITEM CSL_CITATION {"citationID":"6ltQT5IE","properties":{"formattedCitation":"(del Cacho {\\i{}et al.} 2013)","plainCitation":"(del Cacho et al. 2013)","noteIndex":0},"citationItems":[{"id":7039,"uris":["http://zotero.org/users/624279/items/C2RGKV8</vt:lpwstr>
  </property>
  <property fmtid="{D5CDD505-2E9C-101B-9397-08002B2CF9AE}" pid="180" name="ZOTERO_BREF_FnF4zT7GJBvy_10">
    <vt:lpwstr> in a stronger relationship between the number of flowers and seed-set. This experimental study shows the ability of changing climatic variables to determine the reproductive sequential process of woody species. We show that several parameters of the repr</vt:lpwstr>
  </property>
  <property fmtid="{D5CDD505-2E9C-101B-9397-08002B2CF9AE}" pid="181" name="ZOTERO_BREF_FnF4zT7GJBvy_11">
    <vt:lpwstr>oductive performance of some Mediterranean species are affected by drought and warming treatments simulating climate change, highlighting the importance of changes in both water availability and temperature, and the sequential relationship between reprodu</vt:lpwstr>
  </property>
  <property fmtid="{D5CDD505-2E9C-101B-9397-08002B2CF9AE}" pid="182" name="ZOTERO_BREF_FnF4zT7GJBvy_12">
    <vt:lpwstr>ctive stages. Phenological patterns also contribute to species’ differential responses to climatic change, due to the relationship of these patterns with resource availability, environmental conditions and plant–pollinator interactions.","DOI":"10.1016/j.</vt:lpwstr>
  </property>
  <property fmtid="{D5CDD505-2E9C-101B-9397-08002B2CF9AE}" pid="183" name="ZOTERO_BREF_FnF4zT7GJBvy_13">
    <vt:lpwstr>ppees.2013.07.001","ISSN":"1433-8319","journalAbbreviation":"Perspectives in Plant Ecology, Evolution and Systematics","author":[{"family":"Cacho","given":"Montserrat","non-dropping-particle":"del"},{"family":"Peñuelas","given":"Josep"},{"family":"Lloret"</vt:lpwstr>
  </property>
  <property fmtid="{D5CDD505-2E9C-101B-9397-08002B2CF9AE}" pid="184" name="ZOTERO_BREF_FnF4zT7GJBvy_14">
    <vt:lpwstr>,"given":"Francisco"}],"issued":{"date-parts":[["2013",12,20]]}}}],"schema":"https://github.com/citation-style-language/schema/raw/master/csl-citation.json"}</vt:lpwstr>
  </property>
  <property fmtid="{D5CDD505-2E9C-101B-9397-08002B2CF9AE}" pid="185" name="ZOTERO_BREF_FnF4zT7GJBvy_2">
    <vt:lpwstr>M"],"uri":["http://zotero.org/users/624279/items/C2RGKV8M"],"itemData":{"id":7039,"type":"article-journal","title":"Reproductive output in Mediterranean shrubs under climate change experimentally induced by drought and warming","container-title":"Perspect</vt:lpwstr>
  </property>
  <property fmtid="{D5CDD505-2E9C-101B-9397-08002B2CF9AE}" pid="186" name="ZOTERO_BREF_FnF4zT7GJBvy_3">
    <vt:lpwstr>ives in Plant Ecology, Evolution and Systematics","page":"319-327","volume":"15","issue":"6","source":"ScienceDirect","abstract":"The effects of climate change on plant reproductive performance affects the sequence of different plant reproductive stages f</vt:lpwstr>
  </property>
  <property fmtid="{D5CDD505-2E9C-101B-9397-08002B2CF9AE}" pid="187" name="ZOTERO_BREF_FnF4zT7GJBvy_4">
    <vt:lpwstr>rom flowering to seed production and viability, as well as the network of relationships between them. These effects are expected to respond to different components of climate change, such as temperature and water availability, and may be sensitive to diff</vt:lpwstr>
  </property>
  <property fmtid="{D5CDD505-2E9C-101B-9397-08002B2CF9AE}" pid="188" name="ZOTERO_BREF_FnF4zT7GJBvy_5">
    <vt:lpwstr>erences in species phenology. We used long-term experimental drought and warming treatments to study the effect of climate change on flower production, fruit and seed-set, seed size and seed germination rate (proportion of germinating seeds) in three Medi</vt:lpwstr>
  </property>
  <property fmtid="{D5CDD505-2E9C-101B-9397-08002B2CF9AE}" pid="189" name="ZOTERO_BREF_FnF4zT7GJBvy_6">
    <vt:lpwstr>terranean shrubs coexisting in a coastal shrubland. Larger plants produced significantly more flowers in all three species, and higher fruit-set in Dorycnium pentaphyllum. Flower production was reduced in drought and warming treatments in the spring-flowe</vt:lpwstr>
  </property>
  <property fmtid="{D5CDD505-2E9C-101B-9397-08002B2CF9AE}" pid="190" name="ZOTERO_BREF_FnF4zT7GJBvy_7">
    <vt:lpwstr>ring species D. pentaphyllum and Helianthemum syriacum, but not in the autumn–winter species Erica multiflora, which increased flowering in the warming treatment. However, the drought treatment eventually resulted in a decreased seed-set in E. multiflora.</vt:lpwstr>
  </property>
  <property fmtid="{D5CDD505-2E9C-101B-9397-08002B2CF9AE}" pid="191" name="ZOTERO_BREF_FnF4zT7GJBvy_8">
    <vt:lpwstr> Structural equation modelling revealed strong correlations between the sequential reproductive stages. Specifically, flower density in inflorescences determined seed-set in H. syriacum, and seed size and germination rate in E. multiflora. Nevertheless, t</vt:lpwstr>
  </property>
  <property fmtid="{D5CDD505-2E9C-101B-9397-08002B2CF9AE}" pid="192" name="ZOTERO_BREF_FnF4zT7GJBvy_9">
    <vt:lpwstr>he relevance of relationships between reproductive traits changed between climatic treatments: in D. pentaphyllum a direct relationship between plant size and seed size only arised in the drought treatment, while in H. syriacum climate treatments resulted</vt:lpwstr>
  </property>
  <property fmtid="{D5CDD505-2E9C-101B-9397-08002B2CF9AE}" pid="193" name="ZOTERO_BREF_HRNNDM1y4AqE_1">
    <vt:lpwstr/>
  </property>
  <property fmtid="{D5CDD505-2E9C-101B-9397-08002B2CF9AE}" pid="194" name="ZOTERO_BREF_HRNNDM1y4AqE_10">
    <vt:lpwstr/>
  </property>
  <property fmtid="{D5CDD505-2E9C-101B-9397-08002B2CF9AE}" pid="195" name="ZOTERO_BREF_HRNNDM1y4AqE_11">
    <vt:lpwstr/>
  </property>
  <property fmtid="{D5CDD505-2E9C-101B-9397-08002B2CF9AE}" pid="196" name="ZOTERO_BREF_HRNNDM1y4AqE_12">
    <vt:lpwstr/>
  </property>
  <property fmtid="{D5CDD505-2E9C-101B-9397-08002B2CF9AE}" pid="197" name="ZOTERO_BREF_HRNNDM1y4AqE_13">
    <vt:lpwstr/>
  </property>
  <property fmtid="{D5CDD505-2E9C-101B-9397-08002B2CF9AE}" pid="198" name="ZOTERO_BREF_HRNNDM1y4AqE_14">
    <vt:lpwstr/>
  </property>
  <property fmtid="{D5CDD505-2E9C-101B-9397-08002B2CF9AE}" pid="199" name="ZOTERO_BREF_HRNNDM1y4AqE_15">
    <vt:lpwstr/>
  </property>
  <property fmtid="{D5CDD505-2E9C-101B-9397-08002B2CF9AE}" pid="200" name="ZOTERO_BREF_HRNNDM1y4AqE_16">
    <vt:lpwstr/>
  </property>
  <property fmtid="{D5CDD505-2E9C-101B-9397-08002B2CF9AE}" pid="201" name="ZOTERO_BREF_HRNNDM1y4AqE_17">
    <vt:lpwstr/>
  </property>
  <property fmtid="{D5CDD505-2E9C-101B-9397-08002B2CF9AE}" pid="202" name="ZOTERO_BREF_HRNNDM1y4AqE_18">
    <vt:lpwstr/>
  </property>
  <property fmtid="{D5CDD505-2E9C-101B-9397-08002B2CF9AE}" pid="203" name="ZOTERO_BREF_HRNNDM1y4AqE_19">
    <vt:lpwstr/>
  </property>
  <property fmtid="{D5CDD505-2E9C-101B-9397-08002B2CF9AE}" pid="204" name="ZOTERO_BREF_HRNNDM1y4AqE_2">
    <vt:lpwstr/>
  </property>
  <property fmtid="{D5CDD505-2E9C-101B-9397-08002B2CF9AE}" pid="205" name="ZOTERO_BREF_HRNNDM1y4AqE_20">
    <vt:lpwstr/>
  </property>
  <property fmtid="{D5CDD505-2E9C-101B-9397-08002B2CF9AE}" pid="206" name="ZOTERO_BREF_HRNNDM1y4AqE_21">
    <vt:lpwstr/>
  </property>
  <property fmtid="{D5CDD505-2E9C-101B-9397-08002B2CF9AE}" pid="207" name="ZOTERO_BREF_HRNNDM1y4AqE_22">
    <vt:lpwstr/>
  </property>
  <property fmtid="{D5CDD505-2E9C-101B-9397-08002B2CF9AE}" pid="208" name="ZOTERO_BREF_HRNNDM1y4AqE_3">
    <vt:lpwstr/>
  </property>
  <property fmtid="{D5CDD505-2E9C-101B-9397-08002B2CF9AE}" pid="209" name="ZOTERO_BREF_HRNNDM1y4AqE_4">
    <vt:lpwstr/>
  </property>
  <property fmtid="{D5CDD505-2E9C-101B-9397-08002B2CF9AE}" pid="210" name="ZOTERO_BREF_HRNNDM1y4AqE_5">
    <vt:lpwstr/>
  </property>
  <property fmtid="{D5CDD505-2E9C-101B-9397-08002B2CF9AE}" pid="211" name="ZOTERO_BREF_HRNNDM1y4AqE_6">
    <vt:lpwstr/>
  </property>
  <property fmtid="{D5CDD505-2E9C-101B-9397-08002B2CF9AE}" pid="212" name="ZOTERO_BREF_HRNNDM1y4AqE_7">
    <vt:lpwstr/>
  </property>
  <property fmtid="{D5CDD505-2E9C-101B-9397-08002B2CF9AE}" pid="213" name="ZOTERO_BREF_HRNNDM1y4AqE_8">
    <vt:lpwstr/>
  </property>
  <property fmtid="{D5CDD505-2E9C-101B-9397-08002B2CF9AE}" pid="214" name="ZOTERO_BREF_HRNNDM1y4AqE_9">
    <vt:lpwstr/>
  </property>
  <property fmtid="{D5CDD505-2E9C-101B-9397-08002B2CF9AE}" pid="215" name="ZOTERO_BREF_IkRLlSx3WmTQ_1">
    <vt:lpwstr>ZOTERO_TEMP</vt:lpwstr>
  </property>
  <property fmtid="{D5CDD505-2E9C-101B-9397-08002B2CF9AE}" pid="216" name="ZOTERO_BREF_JEeODx8f09r8_1">
    <vt:lpwstr>ZOTERO_ITEM CSL_CITATION {"citationID":"ZVRSW5Fp","properties":{"formattedCitation":"(Woodward &amp; Williams 1987)","plainCitation":"(Woodward &amp; Williams 1987)","noteIndex":0},"citationItems":[{"id":2874,"uris":["http://zotero.org/users/624279/items/E3L48FBM</vt:lpwstr>
  </property>
  <property fmtid="{D5CDD505-2E9C-101B-9397-08002B2CF9AE}" pid="217" name="ZOTERO_BREF_JEeODx8f09r8_2">
    <vt:lpwstr>"],"uri":["http://zotero.org/users/624279/items/E3L48FBM"],"itemData":{"id":2874,"type":"article-journal","abstract":"This paper investigates, with predictive models, the utility of ecophysiological responses to climate as predictors of plant distribution</vt:lpwstr>
  </property>
  <property fmtid="{D5CDD505-2E9C-101B-9397-08002B2CF9AE}" pid="218" name="ZOTERO_BREF_JEeODx8f09r8_3">
    <vt:lpwstr>. At the global scale responses to extreme minimum temperatures and to the hydrological budget effectively predict the distribution limits of the major vegetation types of the World. A minimum temperature of -15°C, for example, appears critical in control</vt:lpwstr>
  </property>
  <property fmtid="{D5CDD505-2E9C-101B-9397-08002B2CF9AE}" pid="219" name="ZOTERO_BREF_JEeODx8f09r8_4">
    <vt:lpwstr>ling the poleward spread of vegetation that is dominated by evergreen broadleaved species; however, the presence or absence of more frost resistant species, such as those that are deciduous broadleaved, is not obviously explained in terms of extremes of c</vt:lpwstr>
  </property>
  <property fmtid="{D5CDD505-2E9C-101B-9397-08002B2CF9AE}" pid="220" name="ZOTERO_BREF_JEeODx8f09r8_5">
    <vt:lpwstr>limate. In such cases, predicting the competitive relationships between species is necessary and dependent on the climatic sensitivity of population dynamics.","container-title":"Vegetatio","DOI":"10.1007/BF00038700","ISSN":"0042-3106, 1573-5052","issue":</vt:lpwstr>
  </property>
  <property fmtid="{D5CDD505-2E9C-101B-9397-08002B2CF9AE}" pid="221" name="ZOTERO_BREF_JEeODx8f09r8_6">
    <vt:lpwstr>"1-3","journalAbbreviation":"Vegetatio","language":"en","page":"189-197","source":"link-springer-com.ezp.sub.su.se","title":"Climate and plant distribution at global and local scales","volume":"69","author":[{"family":"Woodward","given":"F. I."},{"family"</vt:lpwstr>
  </property>
  <property fmtid="{D5CDD505-2E9C-101B-9397-08002B2CF9AE}" pid="222" name="ZOTERO_BREF_JEeODx8f09r8_7">
    <vt:lpwstr>:"Williams","given":"B. G."}],"issued":{"date-parts":[["1987",4,1]]}}}],"schema":"https://github.com/citation-style-language/schema/raw/master/csl-citation.json"}</vt:lpwstr>
  </property>
  <property fmtid="{D5CDD505-2E9C-101B-9397-08002B2CF9AE}" pid="223" name="ZOTERO_BREF_Jcnyddrfe1Hn1_1">
    <vt:lpwstr>ZOTERO_ITEM CSL_CITATION {"citationID":"a1aghobl6us","properties":{"formattedCitation":"{\\rtf (Kolb &amp; Ehrl\\uc0\\u233{}n 2010)}","plainCitation":"(Kolb &amp; Ehrlén 2010)"},"citationItems":[{"id":2546,"uris":["http://zotero.org/users/624279/items/8ID7QWTV"],</vt:lpwstr>
  </property>
  <property fmtid="{D5CDD505-2E9C-101B-9397-08002B2CF9AE}" pid="224" name="ZOTERO_BREF_Jcnyddrfe1Hn1_2">
    <vt:lpwstr>"uri":["http://zotero.org/users/624279/items/8ID7QWTV"],"itemData":{"id":2546,"type":"article-journal","title":"Environmental context drives seed predator-mediated selection on a floral display trait","container-title":"Evolutionary Ecology","page":"433-4</vt:lpwstr>
  </property>
  <property fmtid="{D5CDD505-2E9C-101B-9397-08002B2CF9AE}" pid="225" name="ZOTERO_BREF_Jcnyddrfe1Hn1_3">
    <vt:lpwstr>45","volume":"24","issue":"2","source":"CrossRef","DOI":"10.1007/s10682-009-9316-2","ISSN":"0269-7653, 1573-8477","author":[{"family":"Kolb","given":"Annette"},{"family":"Ehrlén","given":"Johan"}],"issued":{"date-parts":[["2010"]]}}}],"schema":"https://gi</vt:lpwstr>
  </property>
  <property fmtid="{D5CDD505-2E9C-101B-9397-08002B2CF9AE}" pid="226" name="ZOTERO_BREF_Jcnyddrfe1Hn1_4">
    <vt:lpwstr>thub.com/citation-style-language/schema/raw/master/csl-citation.json"}</vt:lpwstr>
  </property>
  <property fmtid="{D5CDD505-2E9C-101B-9397-08002B2CF9AE}" pid="227" name="ZOTERO_BREF_Jcnyddrfe1Hn_1">
    <vt:lpwstr>ZOTERO_ITEM CSL_CITATION {"citationID":"eaoZm6Kb","properties":{"formattedCitation":"{\\rtf (Kolb &amp; Ehrl\\uc0\\u233{}n 2010)}","plainCitation":"(Kolb &amp; Ehrlén 2010)"},"citationItems":[{"id":2546,"uris":["http://zotero.org/users/624279/items/8ID7QWTV"],"ur</vt:lpwstr>
  </property>
  <property fmtid="{D5CDD505-2E9C-101B-9397-08002B2CF9AE}" pid="228" name="ZOTERO_BREF_Jcnyddrfe1Hn_2">
    <vt:lpwstr>i":["http://zotero.org/users/624279/items/8ID7QWTV"],"itemData":{"id":2546,"type":"article-journal","title":"Environmental context drives seed predator-mediated selection on a floral display trait","container-title":"Evolutionary Ecology","page":"433-445"</vt:lpwstr>
  </property>
  <property fmtid="{D5CDD505-2E9C-101B-9397-08002B2CF9AE}" pid="229" name="ZOTERO_BREF_Jcnyddrfe1Hn_3">
    <vt:lpwstr>,"volume":"24","issue":"2","source":"CrossRef","DOI":"10.1007/s10682-009-9316-2","ISSN":"0269-7653, 1573-8477","author":[{"family":"Kolb","given":"Annette"},{"family":"Ehrlén","given":"Johan"}],"issued":{"date-parts":[["2010"]]}}}],"schema":"https://githu</vt:lpwstr>
  </property>
  <property fmtid="{D5CDD505-2E9C-101B-9397-08002B2CF9AE}" pid="230" name="ZOTERO_BREF_Jcnyddrfe1Hn_4">
    <vt:lpwstr>b.com/citation-style-language/schema/raw/master/csl-citation.json"}</vt:lpwstr>
  </property>
  <property fmtid="{D5CDD505-2E9C-101B-9397-08002B2CF9AE}" pid="231" name="ZOTERO_BREF_K8jZYbnhy7KS_1">
    <vt:lpwstr/>
  </property>
  <property fmtid="{D5CDD505-2E9C-101B-9397-08002B2CF9AE}" pid="232" name="ZOTERO_BREF_KcEt70PiN0O01_1">
    <vt:lpwstr>ZOTERO_ITEM CSL_CITATION {"citationID":"Vz2nPUZs","properties":{"formattedCitation":"(Elzinga et al. 2007)","plainCitation":"(Elzinga et al. 2007)","noteIndex":0},"citationItems":[{"id":7067,"uris":["http://zotero.org/users/624279/items/NI32Y9U8"],"uri":[</vt:lpwstr>
  </property>
  <property fmtid="{D5CDD505-2E9C-101B-9397-08002B2CF9AE}" pid="233" name="ZOTERO_BREF_KcEt70PiN0O01_2">
    <vt:lpwstr>"http://zotero.org/users/624279/items/NI32Y9U8"],"itemData":{"id":7067,"type":"article-journal","abstract":"The role of biotic interactions in shaping plant flowering phenology has long been controversial; plastic responses to the abiotic environment, lim</vt:lpwstr>
  </property>
  <property fmtid="{D5CDD505-2E9C-101B-9397-08002B2CF9AE}" pid="234" name="ZOTERO_BREF_KcEt70PiN0O01_3">
    <vt:lpwstr>ited precision of biological clocks and inconsistency of selection pressures have generally been emphasized to explain phenological variation. However, part of this variation is heritable and selection analyses show that biotic interactions can modulate s</vt:lpwstr>
  </property>
  <property fmtid="{D5CDD505-2E9C-101B-9397-08002B2CF9AE}" pid="235" name="ZOTERO_BREF_KcEt70PiN0O01_4">
    <vt:lpwstr>election on flowering phenology. Our review of the literature indicates that pollinators tend to favour peak or earlier flowering, whereas pre-dispersal seed predators tend to favour off-peak or later flowering. However, effects strongly vary among study </vt:lpwstr>
  </property>
  <property fmtid="{D5CDD505-2E9C-101B-9397-08002B2CF9AE}" pid="236" name="ZOTERO_BREF_KcEt70PiN0O01_5">
    <vt:lpwstr>systems. To understand such variation, future studies should address the impact of mutualist and antagonist dispersal ability, ecological specialization, and habitat and plant population characteristics. Here, we outline future directions to study how suc</vt:lpwstr>
  </property>
  <property fmtid="{D5CDD505-2E9C-101B-9397-08002B2CF9AE}" pid="237" name="ZOTERO_BREF_KcEt70PiN0O01_6">
    <vt:lpwstr>h interactions shape flowering phenology.","container-title":"Trends in Ecology &amp; Evolution","DOI":"10.1016/j.tree.2007.05.006","ISSN":"0169-5347","issue":"8","journalAbbreviation":"Trends in Ecology &amp; Evolution","page":"432-439","source":"ScienceDirect",</vt:lpwstr>
  </property>
  <property fmtid="{D5CDD505-2E9C-101B-9397-08002B2CF9AE}" pid="238" name="ZOTERO_BREF_KcEt70PiN0O01_7">
    <vt:lpwstr>"title":"Time after time: flowering phenology and biotic interactions","title-short":"Time after time","volume":"22","author":[{"family":"Elzinga","given":"Jelmer A."},{"family":"Atlan","given":"Anne"},{"family":"Biere","given":"Arjen"},{"family":"Gigord"</vt:lpwstr>
  </property>
  <property fmtid="{D5CDD505-2E9C-101B-9397-08002B2CF9AE}" pid="239" name="ZOTERO_BREF_KcEt70PiN0O01_8">
    <vt:lpwstr>,"given":"Luc"},{"family":"Weis","given":"Arthur E."},{"family":"Bernasconi","given":"Giorgina"}],"issued":{"date-parts":[["2007",8,1]]}}}],"schema":"https://github.com/citation-style-language/schema/raw/master/csl-citation.json"}</vt:lpwstr>
  </property>
  <property fmtid="{D5CDD505-2E9C-101B-9397-08002B2CF9AE}" pid="240" name="ZOTERO_BREF_KcEt70PiN0O0_1">
    <vt:lpwstr>ZOTERO_ITEM CSL_CITATION {"citationID":"Vz2nPUZs","properties":{"formattedCitation":"(Elzinga et al. 2007)","plainCitation":"(Elzinga et al. 2007)","noteIndex":0},"citationItems":[{"id":7067,"uris":["http://zotero.org/users/624279/items/NI32Y9U8"],"uri":[</vt:lpwstr>
  </property>
  <property fmtid="{D5CDD505-2E9C-101B-9397-08002B2CF9AE}" pid="241" name="ZOTERO_BREF_KcEt70PiN0O0_2">
    <vt:lpwstr>"http://zotero.org/users/624279/items/NI32Y9U8"],"itemData":{"id":7067,"type":"article-journal","abstract":"The role of biotic interactions in shaping plant flowering phenology has long been controversial; plastic responses to the abiotic environment, lim</vt:lpwstr>
  </property>
  <property fmtid="{D5CDD505-2E9C-101B-9397-08002B2CF9AE}" pid="242" name="ZOTERO_BREF_KcEt70PiN0O0_3">
    <vt:lpwstr>ited precision of biological clocks and inconsistency of selection pressures have generally been emphasized to explain phenological variation. However, part of this variation is heritable and selection analyses show that biotic interactions can modulate s</vt:lpwstr>
  </property>
  <property fmtid="{D5CDD505-2E9C-101B-9397-08002B2CF9AE}" pid="243" name="ZOTERO_BREF_KcEt70PiN0O0_4">
    <vt:lpwstr>election on flowering phenology. Our review of the literature indicates that pollinators tend to favour peak or earlier flowering, whereas pre-dispersal seed predators tend to favour off-peak or later flowering. However, effects strongly vary among study </vt:lpwstr>
  </property>
  <property fmtid="{D5CDD505-2E9C-101B-9397-08002B2CF9AE}" pid="244" name="ZOTERO_BREF_KcEt70PiN0O0_5">
    <vt:lpwstr>systems. To understand such variation, future studies should address the impact of mutualist and antagonist dispersal ability, ecological specialization, and habitat and plant population characteristics. Here, we outline future directions to study how suc</vt:lpwstr>
  </property>
  <property fmtid="{D5CDD505-2E9C-101B-9397-08002B2CF9AE}" pid="245" name="ZOTERO_BREF_KcEt70PiN0O0_6">
    <vt:lpwstr>h interactions shape flowering phenology.","container-title":"Trends in Ecology &amp; Evolution","DOI":"10.1016/j.tree.2007.05.006","ISSN":"0169-5347","issue":"8","journalAbbreviation":"Trends in Ecology &amp; Evolution","page":"432-439","source":"ScienceDirect",</vt:lpwstr>
  </property>
  <property fmtid="{D5CDD505-2E9C-101B-9397-08002B2CF9AE}" pid="246" name="ZOTERO_BREF_KcEt70PiN0O0_7">
    <vt:lpwstr>"title":"Time after time: flowering phenology and biotic interactions","title-short":"Time after time","volume":"22","author":[{"family":"Elzinga","given":"Jelmer A."},{"family":"Atlan","given":"Anne"},{"family":"Biere","given":"Arjen"},{"family":"Gigord"</vt:lpwstr>
  </property>
  <property fmtid="{D5CDD505-2E9C-101B-9397-08002B2CF9AE}" pid="247" name="ZOTERO_BREF_KcEt70PiN0O0_8">
    <vt:lpwstr>,"given":"Luc"},{"family":"Weis","given":"Arthur E."},{"family":"Bernasconi","given":"Giorgina"}],"issued":{"date-parts":[["2007",8,1]]}}}],"schema":"https://github.com/citation-style-language/schema/raw/master/csl-citation.json"}</vt:lpwstr>
  </property>
  <property fmtid="{D5CDD505-2E9C-101B-9397-08002B2CF9AE}" pid="248" name="ZOTERO_BREF_L8oDkNnweYs91_1">
    <vt:lpwstr>ZOTERO_ITEM CSL_CITATION {"citationID":"jDRgyxcA","properties":{"formattedCitation":"{\\rtf (Chamberlain {\\i{}et al.} 2014; von Euler {\\i{}et al.} 2014)}","plainCitation":"(Chamberlain et al. 2014; von Euler et al. 2014)"},"citationItems":[{"id":7093,"u</vt:lpwstr>
  </property>
  <property fmtid="{D5CDD505-2E9C-101B-9397-08002B2CF9AE}" pid="249" name="ZOTERO_BREF_L8oDkNnweYs91_10">
    <vt:lpwstr>},{"id":4153,"uris":["http://zotero.org/users/624279/items/ZCKZ4FWB"],"uri":["http://zotero.org/users/624279/items/ZCKZ4FWB"],"itemData":{"id":4153,"type":"article-journal","title":"Environmental context influences both the intensity of seed predation and</vt:lpwstr>
  </property>
  <property fmtid="{D5CDD505-2E9C-101B-9397-08002B2CF9AE}" pid="250" name="ZOTERO_BREF_L8oDkNnweYs91_11">
    <vt:lpwstr> plant demographic sensitivity to attack","container-title":"Ecology","page":"495-504","volume":"95","issue":"2","source":"ESA Journals","abstract":"Variation in mutualistic and antagonistic interactions are important sources of variation in population dy</vt:lpwstr>
  </property>
  <property fmtid="{D5CDD505-2E9C-101B-9397-08002B2CF9AE}" pid="251" name="ZOTERO_BREF_L8oDkNnweYs91_12">
    <vt:lpwstr>namics and natural selection. Environmental heterogeneity can influence the outcome of interactions by affecting the intensity of interactions, but also by affecting the demography of the populations involved. However, little is known about the relative i</vt:lpwstr>
  </property>
  <property fmtid="{D5CDD505-2E9C-101B-9397-08002B2CF9AE}" pid="252" name="ZOTERO_BREF_L8oDkNnweYs91_13">
    <vt:lpwstr>mportance of environmental effects on interaction intensities and demographic sensitivity for variation in population growth rates. We investigated how soil depth, soil moisture, soil nutrient composition, and vegetation height influenced the intensity of</vt:lpwstr>
  </property>
  <property fmtid="{D5CDD505-2E9C-101B-9397-08002B2CF9AE}" pid="253" name="ZOTERO_BREF_L8oDkNnweYs91_14">
    <vt:lpwstr> seed predation as well as host plant demography and sensitivity to seed predation in the perennial herb Primula farinosa. Intensity of seed predation ranged from 0% to 80% of seeds damaged among the 24 study populations and was related to soil moisture i</vt:lpwstr>
  </property>
  <property fmtid="{D5CDD505-2E9C-101B-9397-08002B2CF9AE}" pid="254" name="ZOTERO_BREF_L8oDkNnweYs91_15">
    <vt:lpwstr>n two of four years. The effect of seed predation on plant population growth rate (λ) ranged from negligible to a reduction in λ by 0.70. Sensitivity of population growth rate to predation explained as much of the variation in the reductions in population</vt:lpwstr>
  </property>
  <property fmtid="{D5CDD505-2E9C-101B-9397-08002B2CF9AE}" pid="255" name="ZOTERO_BREF_L8oDkNnweYs91_16">
    <vt:lpwstr> growth rate due to seed predation as did predation intensity. Plant population growth rate in the absence of seed predation and sensitivity to predation were negatively related to soil depth and soil moisture. Both intensity of predation and sensitivity </vt:lpwstr>
  </property>
  <property fmtid="{D5CDD505-2E9C-101B-9397-08002B2CF9AE}" pid="256" name="ZOTERO_BREF_L8oDkNnweYs91_17">
    <vt:lpwstr>to predation were positively correlated with potential population growth rate and, as a result, there was no significant relationship between predation intensity and realized population growth rate. We conclude that in our study system environmental conte</vt:lpwstr>
  </property>
  <property fmtid="{D5CDD505-2E9C-101B-9397-08002B2CF9AE}" pid="257" name="ZOTERO_BREF_L8oDkNnweYs91_18">
    <vt:lpwstr>xt influences the effects of seed predation on plant fitness and population dynamics in two important ways: through variation in interaction intensity and through sensitivity to the effects of this interaction. Moreover, our results show that a given abio</vt:lpwstr>
  </property>
  <property fmtid="{D5CDD505-2E9C-101B-9397-08002B2CF9AE}" pid="258" name="ZOTERO_BREF_L8oDkNnweYs91_19">
    <vt:lpwstr>tic factor can influence population growth rate in different directions through effects on potential growth rate, intensity of biotic interactions, and the sensitivity of population growth rate to interactions.","DOI":"10.1890/13-0528.1","ISSN":"0012-9658</vt:lpwstr>
  </property>
  <property fmtid="{D5CDD505-2E9C-101B-9397-08002B2CF9AE}" pid="259" name="ZOTERO_BREF_L8oDkNnweYs91_2">
    <vt:lpwstr>ris":["http://zotero.org/users/624279/items/4S2SKAGI"],"uri":["http://zotero.org/users/624279/items/4S2SKAGI"],"itemData":{"id":7093,"type":"article-journal","title":"How context dependent are species interactions?","container-title":"Ecology Letters","pa</vt:lpwstr>
  </property>
  <property fmtid="{D5CDD505-2E9C-101B-9397-08002B2CF9AE}" pid="260" name="ZOTERO_BREF_L8oDkNnweYs91_20">
    <vt:lpwstr>","journalAbbreviation":"Ecology","author":[{"family":"Euler","given":"Tove","non-dropping-particle":"von"},{"family":"Ågren","given":"Jon"},{"family":"Ehrlén","given":"Johan"}],"issued":{"date-parts":[["2014"]]}}}],"schema":"https://github.com/citation-s</vt:lpwstr>
  </property>
  <property fmtid="{D5CDD505-2E9C-101B-9397-08002B2CF9AE}" pid="261" name="ZOTERO_BREF_L8oDkNnweYs91_21">
    <vt:lpwstr>tyle-language/schema/raw/master/csl-citation.json"}</vt:lpwstr>
  </property>
  <property fmtid="{D5CDD505-2E9C-101B-9397-08002B2CF9AE}" pid="262" name="ZOTERO_BREF_L8oDkNnweYs91_3">
    <vt:lpwstr>ge":"881-890","volume":"17","issue":"7","source":"Wiley Online Library","abstract":"The net effects of interspecific species interactions on individuals and populations vary in both sign (−, 0, +) and magnitude (strong to weak). Interaction outcomes are c</vt:lpwstr>
  </property>
  <property fmtid="{D5CDD505-2E9C-101B-9397-08002B2CF9AE}" pid="263" name="ZOTERO_BREF_L8oDkNnweYs91_4">
    <vt:lpwstr>ontext-dependent when the sign and/or magnitude change as a function of the biotic or abiotic context. While context dependency appears to be common, its distribution in nature is poorly described. Here, we used meta-analysis to quantify variation in spec</vt:lpwstr>
  </property>
  <property fmtid="{D5CDD505-2E9C-101B-9397-08002B2CF9AE}" pid="264" name="ZOTERO_BREF_L8oDkNnweYs91_5">
    <vt:lpwstr>ies interaction outcomes (competition, mutualism, or predation) for 247 published articles. Contrary to our expectations, variation in the magnitude of effect sizes did not differ among species interactions, and while mutualism was most likely to change s</vt:lpwstr>
  </property>
  <property fmtid="{D5CDD505-2E9C-101B-9397-08002B2CF9AE}" pid="265" name="ZOTERO_BREF_L8oDkNnweYs91_6">
    <vt:lpwstr>ign across contexts (and predation least likely), mutualism did not strongly differ from competition. Both the magnitude and sign of species interactions varied the most along spatial and abiotic gradients, and least as a function of the presence/absence </vt:lpwstr>
  </property>
  <property fmtid="{D5CDD505-2E9C-101B-9397-08002B2CF9AE}" pid="266" name="ZOTERO_BREF_L8oDkNnweYs91_7">
    <vt:lpwstr>of a third species. However, the degree of context dependency across these context types was not consistent among mutualism, competition and predation studies. Surprisingly, study location and ecosystem type varied in the degree of context dependency, wit</vt:lpwstr>
  </property>
  <property fmtid="{D5CDD505-2E9C-101B-9397-08002B2CF9AE}" pid="267" name="ZOTERO_BREF_L8oDkNnweYs91_8">
    <vt:lpwstr>h laboratory studies showing the highest variation in outcomes. We urge that studying context dependency per se, rather than focusing only on mean outcomes, can provide a general method for describing patterns of variation in nature.","DOI":"10.1111/ele.1</vt:lpwstr>
  </property>
  <property fmtid="{D5CDD505-2E9C-101B-9397-08002B2CF9AE}" pid="268" name="ZOTERO_BREF_L8oDkNnweYs91_9">
    <vt:lpwstr>2279","ISSN":"1461-0248","journalAbbreviation":"Ecol Lett","language":"en","author":[{"family":"Chamberlain","given":"Scott A."},{"family":"Bronstein","given":"Judith L."},{"family":"Rudgers","given":"Jennifer A."}],"issued":{"date-parts":[["2014",7,1]]}}</vt:lpwstr>
  </property>
  <property fmtid="{D5CDD505-2E9C-101B-9397-08002B2CF9AE}" pid="269" name="ZOTERO_BREF_L8oDkNnweYs9_1">
    <vt:lpwstr>ZOTERO_ITEM CSL_CITATION {"citationID":"fisP9K3r","properties":{"formattedCitation":"{\\rtf (Chamberlain {\\i{}et al.} 2014; von Euler {\\i{}et al.} 2014)}","plainCitation":"(Chamberlain et al. 2014; von Euler et al. 2014)"},"citationItems":[{"id":7093,"u</vt:lpwstr>
  </property>
  <property fmtid="{D5CDD505-2E9C-101B-9397-08002B2CF9AE}" pid="270" name="ZOTERO_BREF_L8oDkNnweYs9_10">
    <vt:lpwstr>},{"id":4153,"uris":["http://zotero.org/users/624279/items/ZCKZ4FWB"],"uri":["http://zotero.org/users/624279/items/ZCKZ4FWB"],"itemData":{"id":4153,"type":"article-journal","title":"Environmental context influences both the intensity of seed predation and</vt:lpwstr>
  </property>
  <property fmtid="{D5CDD505-2E9C-101B-9397-08002B2CF9AE}" pid="271" name="ZOTERO_BREF_L8oDkNnweYs9_11">
    <vt:lpwstr> plant demographic sensitivity to attack","container-title":"Ecology","page":"495-504","volume":"95","issue":"2","source":"ESA Journals","abstract":"Variation in mutualistic and antagonistic interactions are important sources of variation in population dy</vt:lpwstr>
  </property>
  <property fmtid="{D5CDD505-2E9C-101B-9397-08002B2CF9AE}" pid="272" name="ZOTERO_BREF_L8oDkNnweYs9_12">
    <vt:lpwstr>namics and natural selection. Environmental heterogeneity can influence the outcome of interactions by affecting the intensity of interactions, but also by affecting the demography of the populations involved. However, little is known about the relative i</vt:lpwstr>
  </property>
  <property fmtid="{D5CDD505-2E9C-101B-9397-08002B2CF9AE}" pid="273" name="ZOTERO_BREF_L8oDkNnweYs9_13">
    <vt:lpwstr>mportance of environmental effects on interaction intensities and demographic sensitivity for variation in population growth rates. We investigated how soil depth, soil moisture, soil nutrient composition, and vegetation height influenced the intensity of</vt:lpwstr>
  </property>
  <property fmtid="{D5CDD505-2E9C-101B-9397-08002B2CF9AE}" pid="274" name="ZOTERO_BREF_L8oDkNnweYs9_14">
    <vt:lpwstr> seed predation as well as host plant demography and sensitivity to seed predation in the perennial herb Primula farinosa. Intensity of seed predation ranged from 0% to 80% of seeds damaged among the 24 study populations and was related to soil moisture i</vt:lpwstr>
  </property>
  <property fmtid="{D5CDD505-2E9C-101B-9397-08002B2CF9AE}" pid="275" name="ZOTERO_BREF_L8oDkNnweYs9_15">
    <vt:lpwstr>n two of four years. The effect of seed predation on plant population growth rate (λ) ranged from negligible to a reduction in λ by 0.70. Sensitivity of population growth rate to predation explained as much of the variation in the reductions in population</vt:lpwstr>
  </property>
  <property fmtid="{D5CDD505-2E9C-101B-9397-08002B2CF9AE}" pid="276" name="ZOTERO_BREF_L8oDkNnweYs9_16">
    <vt:lpwstr> growth rate due to seed predation as did predation intensity. Plant population growth rate in the absence of seed predation and sensitivity to predation were negatively related to soil depth and soil moisture. Both intensity of predation and sensitivity </vt:lpwstr>
  </property>
  <property fmtid="{D5CDD505-2E9C-101B-9397-08002B2CF9AE}" pid="277" name="ZOTERO_BREF_L8oDkNnweYs9_17">
    <vt:lpwstr>to predation were positively correlated with potential population growth rate and, as a result, there was no significant relationship between predation intensity and realized population growth rate. We conclude that in our study system environmental conte</vt:lpwstr>
  </property>
  <property fmtid="{D5CDD505-2E9C-101B-9397-08002B2CF9AE}" pid="278" name="ZOTERO_BREF_L8oDkNnweYs9_18">
    <vt:lpwstr>xt influences the effects of seed predation on plant fitness and population dynamics in two important ways: through variation in interaction intensity and through sensitivity to the effects of this interaction. Moreover, our results show that a given abio</vt:lpwstr>
  </property>
  <property fmtid="{D5CDD505-2E9C-101B-9397-08002B2CF9AE}" pid="279" name="ZOTERO_BREF_L8oDkNnweYs9_19">
    <vt:lpwstr>tic factor can influence population growth rate in different directions through effects on potential growth rate, intensity of biotic interactions, and the sensitivity of population growth rate to interactions.","DOI":"10.1890/13-0528.1","ISSN":"0012-9658</vt:lpwstr>
  </property>
  <property fmtid="{D5CDD505-2E9C-101B-9397-08002B2CF9AE}" pid="280" name="ZOTERO_BREF_L8oDkNnweYs9_2">
    <vt:lpwstr>ris":["http://zotero.org/users/624279/items/4S2SKAGI"],"uri":["http://zotero.org/users/624279/items/4S2SKAGI"],"itemData":{"id":7093,"type":"article-journal","title":"How context dependent are species interactions?","container-title":"Ecology Letters","pa</vt:lpwstr>
  </property>
  <property fmtid="{D5CDD505-2E9C-101B-9397-08002B2CF9AE}" pid="281" name="ZOTERO_BREF_L8oDkNnweYs9_20">
    <vt:lpwstr>","journalAbbreviation":"Ecology","author":[{"family":"Euler","given":"Tove","non-dropping-particle":"von"},{"family":"Ågren","given":"Jon"},{"family":"Ehrlén","given":"Johan"}],"issued":{"date-parts":[["2014"]]}}}],"schema":"https://github.com/citation-s</vt:lpwstr>
  </property>
  <property fmtid="{D5CDD505-2E9C-101B-9397-08002B2CF9AE}" pid="282" name="ZOTERO_BREF_L8oDkNnweYs9_21">
    <vt:lpwstr>tyle-language/schema/raw/master/csl-citation.json"}</vt:lpwstr>
  </property>
  <property fmtid="{D5CDD505-2E9C-101B-9397-08002B2CF9AE}" pid="283" name="ZOTERO_BREF_L8oDkNnweYs9_3">
    <vt:lpwstr>ge":"881-890","volume":"17","issue":"7","source":"Wiley Online Library","abstract":"The net effects of interspecific species interactions on individuals and populations vary in both sign (−, 0, +) and magnitude (strong to weak). Interaction outcomes are c</vt:lpwstr>
  </property>
  <property fmtid="{D5CDD505-2E9C-101B-9397-08002B2CF9AE}" pid="284" name="ZOTERO_BREF_L8oDkNnweYs9_4">
    <vt:lpwstr>ontext-dependent when the sign and/or magnitude change as a function of the biotic or abiotic context. While context dependency appears to be common, its distribution in nature is poorly described. Here, we used meta-analysis to quantify variation in spec</vt:lpwstr>
  </property>
  <property fmtid="{D5CDD505-2E9C-101B-9397-08002B2CF9AE}" pid="285" name="ZOTERO_BREF_L8oDkNnweYs9_5">
    <vt:lpwstr>ies interaction outcomes (competition, mutualism, or predation) for 247 published articles. Contrary to our expectations, variation in the magnitude of effect sizes did not differ among species interactions, and while mutualism was most likely to change s</vt:lpwstr>
  </property>
  <property fmtid="{D5CDD505-2E9C-101B-9397-08002B2CF9AE}" pid="286" name="ZOTERO_BREF_L8oDkNnweYs9_6">
    <vt:lpwstr>ign across contexts (and predation least likely), mutualism did not strongly differ from competition. Both the magnitude and sign of species interactions varied the most along spatial and abiotic gradients, and least as a function of the presence/absence </vt:lpwstr>
  </property>
  <property fmtid="{D5CDD505-2E9C-101B-9397-08002B2CF9AE}" pid="287" name="ZOTERO_BREF_L8oDkNnweYs9_7">
    <vt:lpwstr>of a third species. However, the degree of context dependency across these context types was not consistent among mutualism, competition and predation studies. Surprisingly, study location and ecosystem type varied in the degree of context dependency, wit</vt:lpwstr>
  </property>
  <property fmtid="{D5CDD505-2E9C-101B-9397-08002B2CF9AE}" pid="288" name="ZOTERO_BREF_L8oDkNnweYs9_8">
    <vt:lpwstr>h laboratory studies showing the highest variation in outcomes. We urge that studying context dependency per se, rather than focusing only on mean outcomes, can provide a general method for describing patterns of variation in nature.","DOI":"10.1111/ele.1</vt:lpwstr>
  </property>
  <property fmtid="{D5CDD505-2E9C-101B-9397-08002B2CF9AE}" pid="289" name="ZOTERO_BREF_L8oDkNnweYs9_9">
    <vt:lpwstr>2279","ISSN":"1461-0248","journalAbbreviation":"Ecol Lett","language":"en","author":[{"family":"Chamberlain","given":"Scott A."},{"family":"Bronstein","given":"Judith L."},{"family":"Rudgers","given":"Jennifer A."}],"issued":{"date-parts":[["2014",7,1]]}}</vt:lpwstr>
  </property>
  <property fmtid="{D5CDD505-2E9C-101B-9397-08002B2CF9AE}" pid="290" name="ZOTERO_BREF_LAEtRIzuOdDo_1">
    <vt:lpwstr>ZOTERO_ITEM CSL_CITATION {"citationID":"a1ujkkllmbp","properties":{"formattedCitation":"(Kudo &amp; Ida 2013)","plainCitation":"(Kudo &amp; Ida 2013)"},"citationItems":[{"id":7051,"uris":["http://zotero.org/users/624279/items/7H3F9YE2"],"uri":["http://zotero.org/</vt:lpwstr>
  </property>
  <property fmtid="{D5CDD505-2E9C-101B-9397-08002B2CF9AE}" pid="291" name="ZOTERO_BREF_LAEtRIzuOdDo_2">
    <vt:lpwstr>users/624279/items/7H3F9YE2"],"itemData":{"id":7051,"type":"article-journal","title":"Early onset of spring increases the phenological mismatch between plants and pollinators","container-title":"Ecology","page":"2311-2320","volume":"94","issue":"10","sour</vt:lpwstr>
  </property>
  <property fmtid="{D5CDD505-2E9C-101B-9397-08002B2CF9AE}" pid="292" name="ZOTERO_BREF_LAEtRIzuOdDo_3">
    <vt:lpwstr>ce":"Wiley Online Library","abstract":"Climate warming accelerates the timing of flowering and insect pollinator emergence, especially in spring. If these phenological shifts progress independently between species, features of plant–pollinator mutualisms </vt:lpwstr>
  </property>
  <property fmtid="{D5CDD505-2E9C-101B-9397-08002B2CF9AE}" pid="293" name="ZOTERO_BREF_LAEtRIzuOdDo_4">
    <vt:lpwstr>may be modified. However, evidence of phenological mismatch in pollination systems is limited. We investigated the phenologies of a spring ephemeral, Corydalis ambigua, and its pollinators (bumble bees), and seed-set success over 10–14 years in three popu</vt:lpwstr>
  </property>
  <property fmtid="{D5CDD505-2E9C-101B-9397-08002B2CF9AE}" pid="294" name="ZOTERO_BREF_LAEtRIzuOdDo_5">
    <vt:lpwstr>lations. Although both flowering onset and first detection of overwintered queen bees in the C. ambigua populations were closely related to snowmelt time and/or spring temperature, flowering tended to be ahead of first pollinator detection when spring cam</vt:lpwstr>
  </property>
  <property fmtid="{D5CDD505-2E9C-101B-9397-08002B2CF9AE}" pid="295" name="ZOTERO_BREF_LAEtRIzuOdDo_6">
    <vt:lpwstr>e early, resulting in lower seed production owing to low pollination service. Relationships between flowering onset time, phenological mismatch, and seed-set success strongly suggest that phenological mismatch is a major limiting factor for reproduction o</vt:lpwstr>
  </property>
  <property fmtid="{D5CDD505-2E9C-101B-9397-08002B2CF9AE}" pid="296" name="ZOTERO_BREF_LAEtRIzuOdDo_7">
    <vt:lpwstr>f spring ephemerals. This report demonstrates the mechanism of phenological mismatch and its ecological impact on plant–pollinator interactions based on long-term monitoring. Frequent occurrence of mismatch can decrease seed production and may affect the </vt:lpwstr>
  </property>
  <property fmtid="{D5CDD505-2E9C-101B-9397-08002B2CF9AE}" pid="297" name="ZOTERO_BREF_LAEtRIzuOdDo_8">
    <vt:lpwstr>population dynamics of spring ephemerals.","DOI":"10.1890/12-2003.1","ISSN":"1939-9170","language":"en","author":[{"family":"Kudo","given":"Gaku"},{"family":"Ida","given":"Takashi Y."}],"issued":{"date-parts":[["2013",10,1]]}}}],"schema":"https://github.c</vt:lpwstr>
  </property>
  <property fmtid="{D5CDD505-2E9C-101B-9397-08002B2CF9AE}" pid="298" name="ZOTERO_BREF_LAEtRIzuOdDo_9">
    <vt:lpwstr>om/citation-style-language/schema/raw/master/csl-citation.json"}</vt:lpwstr>
  </property>
  <property fmtid="{D5CDD505-2E9C-101B-9397-08002B2CF9AE}" pid="299" name="ZOTERO_BREF_LId4OZVXPKG3_1">
    <vt:lpwstr>ZOTERO_ITEM CSL_CITATION {"citationID":"FlMGRyid","properties":{"formattedCitation":"(Vald\\uc0\\u233{}s &amp; Ehrl\\uc0\\u233{}n 2019)","plainCitation":"(Valdés &amp; Ehrlén 2019)","noteIndex":0},"citationItems":[{"id":1592,"uris":["http://zotero.org/users/62427</vt:lpwstr>
  </property>
  <property fmtid="{D5CDD505-2E9C-101B-9397-08002B2CF9AE}" pid="300" name="ZOTERO_BREF_LId4OZVXPKG3_10">
    <vt:lpwstr>al selection.","container-title":"Journal of Animal Ecology","DOI":"10.1111/1365-2656.12952","ISSN":"1365-2656","issue":"4","language":"en","page":"649-658","source":"Wiley Online Library","title":"Resource overlap and dilution effects shape host plant us</vt:lpwstr>
  </property>
  <property fmtid="{D5CDD505-2E9C-101B-9397-08002B2CF9AE}" pid="301" name="ZOTERO_BREF_LId4OZVXPKG3_11">
    <vt:lpwstr>e in a myrmecophilous butterfly","volume":"88","author":[{"family":"Valdés","given":"Alicia"},{"family":"Ehrlén","given":"Johan"}],"issued":{"date-parts":[["2019"]]}}}],"schema":"https://github.com/citation-style-language/schema/raw/master/csl-citation.js</vt:lpwstr>
  </property>
  <property fmtid="{D5CDD505-2E9C-101B-9397-08002B2CF9AE}" pid="302" name="ZOTERO_BREF_LId4OZVXPKG3_12">
    <vt:lpwstr>on"}</vt:lpwstr>
  </property>
  <property fmtid="{D5CDD505-2E9C-101B-9397-08002B2CF9AE}" pid="303" name="ZOTERO_BREF_LId4OZVXPKG3_2">
    <vt:lpwstr>9/items/UJ6V8NGS"],"uri":["http://zotero.org/users/624279/items/UJ6V8NGS"],"itemData":{"id":1592,"type":"article-journal","abstract":"The effects of consumers on fitness of resource organisms are a complex function of the spatio-temporal distribution of t</vt:lpwstr>
  </property>
  <property fmtid="{D5CDD505-2E9C-101B-9397-08002B2CF9AE}" pid="304" name="ZOTERO_BREF_LId4OZVXPKG3_3">
    <vt:lpwstr>he resources, consumer functional responses and trait preferences, and availability of other resources. The ubiquitous variation in the intensity of species interactions has important consequences for the ecological and evolutionary dynamics of natural po</vt:lpwstr>
  </property>
  <property fmtid="{D5CDD505-2E9C-101B-9397-08002B2CF9AE}" pid="305" name="ZOTERO_BREF_LId4OZVXPKG3_4">
    <vt:lpwstr>pulations. Nevertheless, little is known about the processes causing this variation and their operational scales. Here, we examine how variation in the intensity of a consumer–resource interaction is related to resource timing, resource density and abunda</vt:lpwstr>
  </property>
  <property fmtid="{D5CDD505-2E9C-101B-9397-08002B2CF9AE}" pid="306" name="ZOTERO_BREF_LId4OZVXPKG3_5">
    <vt:lpwstr>nce of other resources. Using the butterfly consumer Phengaris alcon and its two sequential resources, the host plant Gentiana pneumonanthe and the host ants Myrmica spp., we investigated how butterfly egg-laying depended on focal host plant phenology, de</vt:lpwstr>
  </property>
  <property fmtid="{D5CDD505-2E9C-101B-9397-08002B2CF9AE}" pid="307" name="ZOTERO_BREF_LId4OZVXPKG3_6">
    <vt:lpwstr>nsity and phenology of neighbouring host plants and host ant abundance. Butterflies preferred plants that simultaneously maximized the availability of both larval resources in time and space, that is, they chose early-flowering plants that were of higher </vt:lpwstr>
  </property>
  <property fmtid="{D5CDD505-2E9C-101B-9397-08002B2CF9AE}" pid="308" name="ZOTERO_BREF_LId4OZVXPKG3_7">
    <vt:lpwstr>nutritional quality for larvae where host ants were abundant. Both the probability of oviposition and the number of eggs were lower in plant individuals with a high neighbour density than in more isolated plants, and this dilution effect was stronger when</vt:lpwstr>
  </property>
  <property fmtid="{D5CDD505-2E9C-101B-9397-08002B2CF9AE}" pid="309" name="ZOTERO_BREF_LId4OZVXPKG3_8">
    <vt:lpwstr> neighbours flowered early. Our results show that plant–herbivore interactions simultaneously depend on the spatio-temporal distribution of a focal resource and on the small-scale spatial variation in the abundance of other herbivore resources. Given that</vt:lpwstr>
  </property>
  <property fmtid="{D5CDD505-2E9C-101B-9397-08002B2CF9AE}" pid="310" name="ZOTERO_BREF_LId4OZVXPKG3_9">
    <vt:lpwstr> consumers have negative effects on fitness and prefer certain timing of the resource organisms, this implies that processes acting at the levels of individuals, populations and communities simultaneously contribute to variation in consumer-mediated natur</vt:lpwstr>
  </property>
  <property fmtid="{D5CDD505-2E9C-101B-9397-08002B2CF9AE}" pid="311" name="ZOTERO_BREF_LyALqId9CnuH1_1">
    <vt:lpwstr>ZOTERO_ITEM CSL_CITATION {"citationID":"oVj5LhmJ","properties":{"formattedCitation":"(Klady {\\i{}et al.} 2011)","plainCitation":"(Klady et al. 2011)","noteIndex":0},"citationItems":[{"id":7042,"uris":["http://zotero.org/users/624279/items/S32ARTXZ"],"uri</vt:lpwstr>
  </property>
  <property fmtid="{D5CDD505-2E9C-101B-9397-08002B2CF9AE}" pid="312" name="ZOTERO_BREF_LyALqId9CnuH1_2">
    <vt:lpwstr>":["http://zotero.org/users/624279/items/S32ARTXZ"],"itemData":{"id":7042,"type":"article-journal","title":"Changes in high arctic tundra plant reproduction in response to long-term experimental warming","container-title":"Global Change Biology","page":"1</vt:lpwstr>
  </property>
  <property fmtid="{D5CDD505-2E9C-101B-9397-08002B2CF9AE}" pid="313" name="ZOTERO_BREF_LyALqId9CnuH1_3">
    <vt:lpwstr>611-1624","volume":"17","issue":"4","source":"Wiley Online Library","abstract":"We provide new information on changes in tundra plant sexual reproduction in response to long-term (12 years) experimental warming in the High Arctic. Open-top chambers (OTCs)</vt:lpwstr>
  </property>
  <property fmtid="{D5CDD505-2E9C-101B-9397-08002B2CF9AE}" pid="314" name="ZOTERO_BREF_LyALqId9CnuH1_4">
    <vt:lpwstr> were used to increase growing season temperatures by 1–2 °C across a range of vascular plant communities. The warming enhanced reproductive effort and success in most species; shrubs and graminoids appeared to be more responsive than forbs. We found that</vt:lpwstr>
  </property>
  <property fmtid="{D5CDD505-2E9C-101B-9397-08002B2CF9AE}" pid="315" name="ZOTERO_BREF_LyALqId9CnuH1_5">
    <vt:lpwstr> the measured effects of warming on sexual reproduction were more consistently positive and to a greater degree in polar oasis compared with polar semidesert vascular plant communities. Our findings support predictions that long-term warming in the High A</vt:lpwstr>
  </property>
  <property fmtid="{D5CDD505-2E9C-101B-9397-08002B2CF9AE}" pid="316" name="ZOTERO_BREF_LyALqId9CnuH1_6">
    <vt:lpwstr>rctic will likely enhance sexual reproduction in tundra plants, which could lead to an increase in plant cover. Greater abundance of vegetation has implications for primary consumers – via increased forage availability, and the global carbon budget – as a</vt:lpwstr>
  </property>
  <property fmtid="{D5CDD505-2E9C-101B-9397-08002B2CF9AE}" pid="317" name="ZOTERO_BREF_LyALqId9CnuH1_7">
    <vt:lpwstr> function of changes in permafrost and vegetation acting as a carbon sink. Enhanced sexual reproduction in Arctic vascular plants may lead to increased genetic variability of offspring, and consequently improved chances of survival in a changing environme</vt:lpwstr>
  </property>
  <property fmtid="{D5CDD505-2E9C-101B-9397-08002B2CF9AE}" pid="318" name="ZOTERO_BREF_LyALqId9CnuH1_8">
    <vt:lpwstr>nt. Our findings also indicate that with future warming, polar oases may play an important role as a seed source to the surrounding polar desert landscape.","DOI":"10.1111/j.1365-2486.2010.02319.x","ISSN":"1365-2486","language":"en","author":[{"family":"K</vt:lpwstr>
  </property>
  <property fmtid="{D5CDD505-2E9C-101B-9397-08002B2CF9AE}" pid="319" name="ZOTERO_BREF_LyALqId9CnuH1_9">
    <vt:lpwstr>lady","given":"Rebecca A."},{"family":"Henry","given":"Gregory H. R."},{"family":"Lemay","given":"Valerie"}],"issued":{"date-parts":[["2011",4,1]]}}}],"schema":"https://github.com/citation-style-language/schema/raw/master/csl-citation.json"}</vt:lpwstr>
  </property>
  <property fmtid="{D5CDD505-2E9C-101B-9397-08002B2CF9AE}" pid="320" name="ZOTERO_BREF_LyALqId9CnuH_1">
    <vt:lpwstr>ZOTERO_ITEM CSL_CITATION {"citationID":"9jSgCEml","properties":{"formattedCitation":"(Klady {\\i{}et al.} 2011)","plainCitation":"(Klady et al. 2011)","dontUpdate":true,"noteIndex":0},"citationItems":[{"id":7042,"uris":["http://zotero.org/users/624279/ite</vt:lpwstr>
  </property>
  <property fmtid="{D5CDD505-2E9C-101B-9397-08002B2CF9AE}" pid="321" name="ZOTERO_BREF_LyALqId9CnuH_10">
    <vt:lpwstr>on"}</vt:lpwstr>
  </property>
  <property fmtid="{D5CDD505-2E9C-101B-9397-08002B2CF9AE}" pid="322" name="ZOTERO_BREF_LyALqId9CnuH_2">
    <vt:lpwstr>ms/S32ARTXZ"],"uri":["http://zotero.org/users/624279/items/S32ARTXZ"],"itemData":{"id":7042,"type":"article-journal","title":"Changes in high arctic tundra plant reproduction in response to long-term experimental warming","container-title":"Global Change </vt:lpwstr>
  </property>
  <property fmtid="{D5CDD505-2E9C-101B-9397-08002B2CF9AE}" pid="323" name="ZOTERO_BREF_LyALqId9CnuH_3">
    <vt:lpwstr>Biology","page":"1611-1624","volume":"17","issue":"4","source":"Wiley Online Library","abstract":"We provide new information on changes in tundra plant sexual reproduction in response to long-term (12 years) experimental warming in the High Arctic. Open-t</vt:lpwstr>
  </property>
  <property fmtid="{D5CDD505-2E9C-101B-9397-08002B2CF9AE}" pid="324" name="ZOTERO_BREF_LyALqId9CnuH_4">
    <vt:lpwstr>op chambers (OTCs) were used to increase growing season temperatures by 1–2 °C across a range of vascular plant communities. The warming enhanced reproductive effort and success in most species; shrubs and graminoids appeared to be more responsive than fo</vt:lpwstr>
  </property>
  <property fmtid="{D5CDD505-2E9C-101B-9397-08002B2CF9AE}" pid="325" name="ZOTERO_BREF_LyALqId9CnuH_5">
    <vt:lpwstr>rbs. We found that the measured effects of warming on sexual reproduction were more consistently positive and to a greater degree in polar oasis compared with polar semidesert vascular plant communities. Our findings support predictions that long-term war</vt:lpwstr>
  </property>
  <property fmtid="{D5CDD505-2E9C-101B-9397-08002B2CF9AE}" pid="326" name="ZOTERO_BREF_LyALqId9CnuH_6">
    <vt:lpwstr>ming in the High Arctic will likely enhance sexual reproduction in tundra plants, which could lead to an increase in plant cover. Greater abundance of vegetation has implications for primary consumers – via increased forage availability, and the global ca</vt:lpwstr>
  </property>
  <property fmtid="{D5CDD505-2E9C-101B-9397-08002B2CF9AE}" pid="327" name="ZOTERO_BREF_LyALqId9CnuH_7">
    <vt:lpwstr>rbon budget – as a function of changes in permafrost and vegetation acting as a carbon sink. Enhanced sexual reproduction in Arctic vascular plants may lead to increased genetic variability of offspring, and consequently improved chances of survival in a </vt:lpwstr>
  </property>
  <property fmtid="{D5CDD505-2E9C-101B-9397-08002B2CF9AE}" pid="328" name="ZOTERO_BREF_LyALqId9CnuH_8">
    <vt:lpwstr>changing environment. Our findings also indicate that with future warming, polar oases may play an important role as a seed source to the surrounding polar desert landscape.","DOI":"10.1111/j.1365-2486.2010.02319.x","ISSN":"1365-2486","language":"en","aut</vt:lpwstr>
  </property>
  <property fmtid="{D5CDD505-2E9C-101B-9397-08002B2CF9AE}" pid="329" name="ZOTERO_BREF_LyALqId9CnuH_9">
    <vt:lpwstr>hor":[{"family":"Klady","given":"Rebecca A."},{"family":"Henry","given":"Gregory H. R."},{"family":"Lemay","given":"Valerie"}],"issued":{"date-parts":[["2011",4,1]]}}}],"schema":"https://github.com/citation-style-language/schema/raw/master/csl-citation.js</vt:lpwstr>
  </property>
  <property fmtid="{D5CDD505-2E9C-101B-9397-08002B2CF9AE}" pid="330" name="ZOTERO_BREF_OxwAtwGIUz3f_1">
    <vt:lpwstr/>
  </property>
  <property fmtid="{D5CDD505-2E9C-101B-9397-08002B2CF9AE}" pid="331" name="ZOTERO_BREF_PG6iuQSNcjRy11_1">
    <vt:lpwstr>ZOTERO_ITEM CSL_CITATION {"citationID":"a22rj3p8fad","properties":{"formattedCitation":"(Vald\\uc0\\u233{}s &amp; Ehrl\\uc0\\u233{}n 2017b)","plainCitation":"(Valdés &amp; Ehrlén 2017b)","noteIndex":0},"citationItems":[{"id":7001,"uris":["http://zotero.org/users/</vt:lpwstr>
  </property>
  <property fmtid="{D5CDD505-2E9C-101B-9397-08002B2CF9AE}" pid="332" name="ZOTERO_BREF_PG6iuQSNcjRy11_10">
    <vt:lpwstr>he abundance or the behavior of the animal interactor, but also because it influences the expression of plant traits that affect the outcome of the interaction. The results also demonstrate that heterogeneity in environmental conditions at a very local sc</vt:lpwstr>
  </property>
  <property fmtid="{D5CDD505-2E9C-101B-9397-08002B2CF9AE}" pid="333" name="ZOTERO_BREF_PG6iuQSNcjRy11_11">
    <vt:lpwstr>ale can be important for the outcomes of interactions.","DOI":"10.1111/oik.04909","ISSN":"1600-0706","journalAbbreviation":"Oikos","language":"en","author":[{"family":"Valdés","given":"Alicia"},{"family":"Ehrlén","given":"Johan"}],"issued":{"date-parts":[</vt:lpwstr>
  </property>
  <property fmtid="{D5CDD505-2E9C-101B-9397-08002B2CF9AE}" pid="334" name="ZOTERO_BREF_PG6iuQSNcjRy11_12">
    <vt:lpwstr>["2017",12,1]]}}}],"schema":"https://github.com/citation-style-language/schema/raw/master/csl-citation.json"}</vt:lpwstr>
  </property>
  <property fmtid="{D5CDD505-2E9C-101B-9397-08002B2CF9AE}" pid="335" name="ZOTERO_BREF_PG6iuQSNcjRy11_2">
    <vt:lpwstr>624279/items/ZL62Z775"],"uri":["http://zotero.org/users/624279/items/ZL62Z775"],"itemData":{"id":7001,"type":"article-journal","title":"Direct and plant trait-mediated effects of the local environmental context on butterfly oviposition patterns","containe</vt:lpwstr>
  </property>
  <property fmtid="{D5CDD505-2E9C-101B-9397-08002B2CF9AE}" pid="336" name="ZOTERO_BREF_PG6iuQSNcjRy11_3">
    <vt:lpwstr>r-title":"Oikos","page":"n/a-n/a","source":"Wiley Online Library","abstract":"Variation in the intensity of plant-animal interactions over different spatial scales is widespread and might strongly influence fitness and trait selection in plants. Differenc</vt:lpwstr>
  </property>
  <property fmtid="{D5CDD505-2E9C-101B-9397-08002B2CF9AE}" pid="337" name="ZOTERO_BREF_PG6iuQSNcjRy11_4">
    <vt:lpwstr>es in traits among plant individuals have been shown to influence variation in interaction intensities within populations, while differences in environmental factors and community composition are shown to be important for variation over larger scales. How</vt:lpwstr>
  </property>
  <property fmtid="{D5CDD505-2E9C-101B-9397-08002B2CF9AE}" pid="338" name="ZOTERO_BREF_PG6iuQSNcjRy11_5">
    <vt:lpwstr>ever, little is still known about the relative importance of the local environmental context vs. plant traits for the outcome of interactions within plant populations. We investigated how oviposition by the seed-predator butterfly Phengaris alcon on its h</vt:lpwstr>
  </property>
  <property fmtid="{D5CDD505-2E9C-101B-9397-08002B2CF9AE}" pid="339" name="ZOTERO_BREF_PG6iuQSNcjRy11_6">
    <vt:lpwstr>ost plant Gentiana pneumonanthe was related to host plant traits and to local environmental variation, as well as how oviposition patterns translated into effects on host plant fruit set. We considered the local environmental context in terms of height of</vt:lpwstr>
  </property>
  <property fmtid="{D5CDD505-2E9C-101B-9397-08002B2CF9AE}" pid="340" name="ZOTERO_BREF_PG6iuQSNcjRy11_7">
    <vt:lpwstr> the surrounding vegetation and abundance of the butterfly's second host, Myrmica ants. The probability of oviposition was higher in plants that were surrounded by lower vegetation, and both the probability of oviposition and the number of eggs increased </vt:lpwstr>
  </property>
  <property fmtid="{D5CDD505-2E9C-101B-9397-08002B2CF9AE}" pid="341" name="ZOTERO_BREF_PG6iuQSNcjRy11_8">
    <vt:lpwstr>in early-flowering and tall plants with many flowers in the three study populations. Flowering phenology, shoot height and flower production were, in turn, related to higher surrounding vegetation. Myrmica abundance was correlated with vegetation height, </vt:lpwstr>
  </property>
  <property fmtid="{D5CDD505-2E9C-101B-9397-08002B2CF9AE}" pid="342" name="ZOTERO_BREF_PG6iuQSNcjRy11_9">
    <vt:lpwstr>but had no effect on oviposition patterns. Oviposition and subsequent seed predation by the caterpillars strongly reduced host plant fruit set. Our results show that plant–animal interactions are context-dependent not only because the context influences t</vt:lpwstr>
  </property>
  <property fmtid="{D5CDD505-2E9C-101B-9397-08002B2CF9AE}" pid="343" name="ZOTERO_BREF_PG6iuQSNcjRy1_1">
    <vt:lpwstr>ZOTERO_ITEM CSL_CITATION {"citationID":"OxkkRx5i","properties":{"formattedCitation":"(Vald\\uc0\\u233{}s &amp; Ehrl\\uc0\\u233{}n 2017b)","plainCitation":"(Valdés &amp; Ehrlén 2017b)","dontUpdate":true,"noteIndex":0},"citationItems":[{"id":7001,"uris":["http://zo</vt:lpwstr>
  </property>
  <property fmtid="{D5CDD505-2E9C-101B-9397-08002B2CF9AE}" pid="344" name="ZOTERO_BREF_PG6iuQSNcjRy1_10">
    <vt:lpwstr>xt influences the abundance or the behavior of the animal interactor, but also because it influences the expression of plant traits that affect the outcome of the interaction. The results also demonstrate that heterogeneity in environmental conditions at </vt:lpwstr>
  </property>
  <property fmtid="{D5CDD505-2E9C-101B-9397-08002B2CF9AE}" pid="345" name="ZOTERO_BREF_PG6iuQSNcjRy1_11">
    <vt:lpwstr>a very local scale can be important for the outcomes of interactions.","DOI":"10.1111/oik.04909","ISSN":"1600-0706","journalAbbreviation":"Oikos","language":"en","author":[{"family":"Valdés","given":"Alicia"},{"family":"Ehrlén","given":"Johan"}],"issued":</vt:lpwstr>
  </property>
  <property fmtid="{D5CDD505-2E9C-101B-9397-08002B2CF9AE}" pid="346" name="ZOTERO_BREF_PG6iuQSNcjRy1_12">
    <vt:lpwstr>{"date-parts":[["2017",12,1]]}}}],"schema":"https://github.com/citation-style-language/schema/raw/master/csl-citation.json"}</vt:lpwstr>
  </property>
  <property fmtid="{D5CDD505-2E9C-101B-9397-08002B2CF9AE}" pid="347" name="ZOTERO_BREF_PG6iuQSNcjRy1_2">
    <vt:lpwstr>tero.org/users/624279/items/ZL62Z775"],"uri":["http://zotero.org/users/624279/items/ZL62Z775"],"itemData":{"id":7001,"type":"article-journal","title":"Direct and plant trait-mediated effects of the local environmental context on butterfly oviposition patt</vt:lpwstr>
  </property>
  <property fmtid="{D5CDD505-2E9C-101B-9397-08002B2CF9AE}" pid="348" name="ZOTERO_BREF_PG6iuQSNcjRy1_3">
    <vt:lpwstr>erns","container-title":"Oikos","page":"n/a-n/a","source":"Wiley Online Library","abstract":"Variation in the intensity of plant-animal interactions over different spatial scales is widespread and might strongly influence fitness and trait selection in pl</vt:lpwstr>
  </property>
  <property fmtid="{D5CDD505-2E9C-101B-9397-08002B2CF9AE}" pid="349" name="ZOTERO_BREF_PG6iuQSNcjRy1_4">
    <vt:lpwstr>ants. Differences in traits among plant individuals have been shown to influence variation in interaction intensities within populations, while differences in environmental factors and community composition are shown to be important for variation over lar</vt:lpwstr>
  </property>
  <property fmtid="{D5CDD505-2E9C-101B-9397-08002B2CF9AE}" pid="350" name="ZOTERO_BREF_PG6iuQSNcjRy1_5">
    <vt:lpwstr>ger scales. However, little is still known about the relative importance of the local environmental context vs. plant traits for the outcome of interactions within plant populations. We investigated how oviposition by the seed-predator butterfly Phengaris</vt:lpwstr>
  </property>
  <property fmtid="{D5CDD505-2E9C-101B-9397-08002B2CF9AE}" pid="351" name="ZOTERO_BREF_PG6iuQSNcjRy1_6">
    <vt:lpwstr> alcon on its host plant Gentiana pneumonanthe was related to host plant traits and to local environmental variation, as well as how oviposition patterns translated into effects on host plant fruit set. We considered the local environmental context in ter</vt:lpwstr>
  </property>
  <property fmtid="{D5CDD505-2E9C-101B-9397-08002B2CF9AE}" pid="352" name="ZOTERO_BREF_PG6iuQSNcjRy1_7">
    <vt:lpwstr>ms of height of the surrounding vegetation and abundance of the butterfly's second host, Myrmica ants. The probability of oviposition was higher in plants that were surrounded by lower vegetation, and both the probability of oviposition and the number of </vt:lpwstr>
  </property>
  <property fmtid="{D5CDD505-2E9C-101B-9397-08002B2CF9AE}" pid="353" name="ZOTERO_BREF_PG6iuQSNcjRy1_8">
    <vt:lpwstr>eggs increased in early-flowering and tall plants with many flowers in the three study populations. Flowering phenology, shoot height and flower production were, in turn, related to higher surrounding vegetation. Myrmica abundance was correlated with vege</vt:lpwstr>
  </property>
  <property fmtid="{D5CDD505-2E9C-101B-9397-08002B2CF9AE}" pid="354" name="ZOTERO_BREF_PG6iuQSNcjRy1_9">
    <vt:lpwstr>tation height, but had no effect on oviposition patterns. Oviposition and subsequent seed predation by the caterpillars strongly reduced host plant fruit set. Our results show that plant–animal interactions are context-dependent not only because the conte</vt:lpwstr>
  </property>
  <property fmtid="{D5CDD505-2E9C-101B-9397-08002B2CF9AE}" pid="355" name="ZOTERO_BREF_PG6iuQSNcjRy2_1">
    <vt:lpwstr>ZOTERO_ITEM CSL_CITATION {"citationID":"vQquWy6R","properties":{"formattedCitation":"(Vald\\uc0\\u233{}s &amp; Ehrl\\uc0\\u233{}n 2017b)","plainCitation":"(Valdés &amp; Ehrlén 2017b)","noteIndex":0},"citationItems":[{"id":7001,"uris":["http://zotero.org/users/624</vt:lpwstr>
  </property>
  <property fmtid="{D5CDD505-2E9C-101B-9397-08002B2CF9AE}" pid="356" name="ZOTERO_BREF_PG6iuQSNcjRy2_10">
    <vt:lpwstr>abundance or the behavior of the animal interactor, but also because it influences the expression of plant traits that affect the outcome of the interaction. The results also demonstrate that heterogeneity in environmental conditions at a very local scale</vt:lpwstr>
  </property>
  <property fmtid="{D5CDD505-2E9C-101B-9397-08002B2CF9AE}" pid="357" name="ZOTERO_BREF_PG6iuQSNcjRy2_11">
    <vt:lpwstr> can be important for the outcomes of interactions.","DOI":"10.1111/oik.04909","ISSN":"1600-0706","journalAbbreviation":"Oikos","language":"en","author":[{"family":"Valdés","given":"Alicia"},{"family":"Ehrlén","given":"Johan"}],"issued":{"date-parts":[["2</vt:lpwstr>
  </property>
  <property fmtid="{D5CDD505-2E9C-101B-9397-08002B2CF9AE}" pid="358" name="ZOTERO_BREF_PG6iuQSNcjRy2_12">
    <vt:lpwstr>017",12,1]]}}}],"schema":"https://github.com/citation-style-language/schema/raw/master/csl-citation.json"}</vt:lpwstr>
  </property>
  <property fmtid="{D5CDD505-2E9C-101B-9397-08002B2CF9AE}" pid="359" name="ZOTERO_BREF_PG6iuQSNcjRy2_2">
    <vt:lpwstr>279/items/ZL62Z775"],"uri":["http://zotero.org/users/624279/items/ZL62Z775"],"itemData":{"id":7001,"type":"article-journal","title":"Direct and plant trait-mediated effects of the local environmental context on butterfly oviposition patterns","container-t</vt:lpwstr>
  </property>
  <property fmtid="{D5CDD505-2E9C-101B-9397-08002B2CF9AE}" pid="360" name="ZOTERO_BREF_PG6iuQSNcjRy2_3">
    <vt:lpwstr>itle":"Oikos","page":"n/a-n/a","source":"Wiley Online Library","abstract":"Variation in the intensity of plant-animal interactions over different spatial scales is widespread and might strongly influence fitness and trait selection in plants. Differences </vt:lpwstr>
  </property>
  <property fmtid="{D5CDD505-2E9C-101B-9397-08002B2CF9AE}" pid="361" name="ZOTERO_BREF_PG6iuQSNcjRy2_4">
    <vt:lpwstr>in traits among plant individuals have been shown to influence variation in interaction intensities within populations, while differences in environmental factors and community composition are shown to be important for variation over larger scales. Howeve</vt:lpwstr>
  </property>
  <property fmtid="{D5CDD505-2E9C-101B-9397-08002B2CF9AE}" pid="362" name="ZOTERO_BREF_PG6iuQSNcjRy2_5">
    <vt:lpwstr>r, little is still known about the relative importance of the local environmental context vs. plant traits for the outcome of interactions within plant populations. We investigated how oviposition by the seed-predator butterfly Phengaris alcon on its host</vt:lpwstr>
  </property>
  <property fmtid="{D5CDD505-2E9C-101B-9397-08002B2CF9AE}" pid="363" name="ZOTERO_BREF_PG6iuQSNcjRy2_6">
    <vt:lpwstr> plant Gentiana pneumonanthe was related to host plant traits and to local environmental variation, as well as how oviposition patterns translated into effects on host plant fruit set. We considered the local environmental context in terms of height of th</vt:lpwstr>
  </property>
  <property fmtid="{D5CDD505-2E9C-101B-9397-08002B2CF9AE}" pid="364" name="ZOTERO_BREF_PG6iuQSNcjRy2_7">
    <vt:lpwstr>e surrounding vegetation and abundance of the butterfly's second host, Myrmica ants. The probability of oviposition was higher in plants that were surrounded by lower vegetation, and both the probability of oviposition and the number of eggs increased in </vt:lpwstr>
  </property>
  <property fmtid="{D5CDD505-2E9C-101B-9397-08002B2CF9AE}" pid="365" name="ZOTERO_BREF_PG6iuQSNcjRy2_8">
    <vt:lpwstr>early-flowering and tall plants with many flowers in the three study populations. Flowering phenology, shoot height and flower production were, in turn, related to higher surrounding vegetation. Myrmica abundance was correlated with vegetation height, but</vt:lpwstr>
  </property>
  <property fmtid="{D5CDD505-2E9C-101B-9397-08002B2CF9AE}" pid="366" name="ZOTERO_BREF_PG6iuQSNcjRy2_9">
    <vt:lpwstr> had no effect on oviposition patterns. Oviposition and subsequent seed predation by the caterpillars strongly reduced host plant fruit set. Our results show that plant–animal interactions are context-dependent not only because the context influences the </vt:lpwstr>
  </property>
  <property fmtid="{D5CDD505-2E9C-101B-9397-08002B2CF9AE}" pid="367" name="ZOTERO_BREF_PG6iuQSNcjRy_1">
    <vt:lpwstr>ZOTERO_ITEM CSL_CITATION {"citationID":"DGrofuOB","properties":{"formattedCitation":"(Vald\\uc0\\u233{}s &amp; Ehrl\\uc0\\u233{}n 2017b)","plainCitation":"(Valdés &amp; Ehrlén 2017b)","dontUpdate":true,"noteIndex":0},"citationItems":[{"id":7001,"uris":["http://zo</vt:lpwstr>
  </property>
  <property fmtid="{D5CDD505-2E9C-101B-9397-08002B2CF9AE}" pid="368" name="ZOTERO_BREF_PG6iuQSNcjRy_10">
    <vt:lpwstr>xt influences the abundance or the behavior of the animal interactor, but also because it influences the expression of plant traits that affect the outcome of the interaction. The results also demonstrate that heterogeneity in environmental conditions at </vt:lpwstr>
  </property>
  <property fmtid="{D5CDD505-2E9C-101B-9397-08002B2CF9AE}" pid="369" name="ZOTERO_BREF_PG6iuQSNcjRy_11">
    <vt:lpwstr>a very local scale can be important for the outcomes of interactions.","DOI":"10.1111/oik.04909","ISSN":"1600-0706","journalAbbreviation":"Oikos","language":"en","author":[{"family":"Valdés","given":"Alicia"},{"family":"Ehrlén","given":"Johan"}],"issued":</vt:lpwstr>
  </property>
  <property fmtid="{D5CDD505-2E9C-101B-9397-08002B2CF9AE}" pid="370" name="ZOTERO_BREF_PG6iuQSNcjRy_12">
    <vt:lpwstr>{"date-parts":[["2017",12,1]]}}}],"schema":"https://github.com/citation-style-language/schema/raw/master/csl-citation.json"}</vt:lpwstr>
  </property>
  <property fmtid="{D5CDD505-2E9C-101B-9397-08002B2CF9AE}" pid="371" name="ZOTERO_BREF_PG6iuQSNcjRy_2">
    <vt:lpwstr>tero.org/users/624279/items/ZL62Z775"],"uri":["http://zotero.org/users/624279/items/ZL62Z775"],"itemData":{"id":7001,"type":"article-journal","title":"Direct and plant trait-mediated effects of the local environmental context on butterfly oviposition patt</vt:lpwstr>
  </property>
  <property fmtid="{D5CDD505-2E9C-101B-9397-08002B2CF9AE}" pid="372" name="ZOTERO_BREF_PG6iuQSNcjRy_3">
    <vt:lpwstr>erns","container-title":"Oikos","page":"n/a-n/a","source":"Wiley Online Library","abstract":"Variation in the intensity of plant-animal interactions over different spatial scales is widespread and might strongly influence fitness and trait selection in pl</vt:lpwstr>
  </property>
  <property fmtid="{D5CDD505-2E9C-101B-9397-08002B2CF9AE}" pid="373" name="ZOTERO_BREF_PG6iuQSNcjRy_4">
    <vt:lpwstr>ants. Differences in traits among plant individuals have been shown to influence variation in interaction intensities within populations, while differences in environmental factors and community composition are shown to be important for variation over lar</vt:lpwstr>
  </property>
  <property fmtid="{D5CDD505-2E9C-101B-9397-08002B2CF9AE}" pid="374" name="ZOTERO_BREF_PG6iuQSNcjRy_5">
    <vt:lpwstr>ger scales. However, little is still known about the relative importance of the local environmental context vs. plant traits for the outcome of interactions within plant populations. We investigated how oviposition by the seed-predator butterfly Phengaris</vt:lpwstr>
  </property>
  <property fmtid="{D5CDD505-2E9C-101B-9397-08002B2CF9AE}" pid="375" name="ZOTERO_BREF_PG6iuQSNcjRy_6">
    <vt:lpwstr> alcon on its host plant Gentiana pneumonanthe was related to host plant traits and to local environmental variation, as well as how oviposition patterns translated into effects on host plant fruit set. We considered the local environmental context in ter</vt:lpwstr>
  </property>
  <property fmtid="{D5CDD505-2E9C-101B-9397-08002B2CF9AE}" pid="376" name="ZOTERO_BREF_PG6iuQSNcjRy_7">
    <vt:lpwstr>ms of height of the surrounding vegetation and abundance of the butterfly's second host, Myrmica ants. The probability of oviposition was higher in plants that were surrounded by lower vegetation, and both the probability of oviposition and the number of </vt:lpwstr>
  </property>
  <property fmtid="{D5CDD505-2E9C-101B-9397-08002B2CF9AE}" pid="377" name="ZOTERO_BREF_PG6iuQSNcjRy_8">
    <vt:lpwstr>eggs increased in early-flowering and tall plants with many flowers in the three study populations. Flowering phenology, shoot height and flower production were, in turn, related to higher surrounding vegetation. Myrmica abundance was correlated with vege</vt:lpwstr>
  </property>
  <property fmtid="{D5CDD505-2E9C-101B-9397-08002B2CF9AE}" pid="378" name="ZOTERO_BREF_PG6iuQSNcjRy_9">
    <vt:lpwstr>tation height, but had no effect on oviposition patterns. Oviposition and subsequent seed predation by the caterpillars strongly reduced host plant fruit set. Our results show that plant–animal interactions are context-dependent not only because the conte</vt:lpwstr>
  </property>
  <property fmtid="{D5CDD505-2E9C-101B-9397-08002B2CF9AE}" pid="379" name="ZOTERO_BREF_QfC0ilBPkfQO_1">
    <vt:lpwstr>ZOTERO_ITEM CSL_CITATION {"citationID":"4oKkn2BQ","properties":{"formattedCitation":"(Garc\\uc0\\u237{}a {\\i{}et al.} 2000; De Frenne {\\i{}et al.} 2009, 2010; Dainese 2011)","plainCitation":"(García et al. 2000; De Frenne et al. 2009, 2010; Dainese 2011</vt:lpwstr>
  </property>
  <property fmtid="{D5CDD505-2E9C-101B-9397-08002B2CF9AE}" pid="380" name="ZOTERO_BREF_QfC0ilBPkfQO_10">
    <vt:lpwstr> effects of temperature on the reproductive output of the forest herb&lt; i&gt; Anemone nemorosa&lt;/i&gt; L.","container-title":"Forest Ecology and Management","page":"809–817","volume":"259","issue":"4","source":"Google Scholar","author":[{"family":"De Frenne","giv</vt:lpwstr>
  </property>
  <property fmtid="{D5CDD505-2E9C-101B-9397-08002B2CF9AE}" pid="381" name="ZOTERO_BREF_QfC0ilBPkfQO_11">
    <vt:lpwstr>en":"P."},{"family":"Graae","given":"B. J."},{"family":"Kolb","given":"A."},{"family":"Brunet","given":"J."},{"family":"Chabrerie","given":"O."},{"family":"Cousins","given":"S. A. O."},{"family":"Decocq","given":"G."},{"family":"Dhondt","given":"R."},{"fa</vt:lpwstr>
  </property>
  <property fmtid="{D5CDD505-2E9C-101B-9397-08002B2CF9AE}" pid="382" name="ZOTERO_BREF_QfC0ilBPkfQO_12">
    <vt:lpwstr>mily":"Diekmann","given":"M."},{"family":"Eriksson","given":"O."},{"literal":"others"}],"issued":{"date-parts":[["2010"]]}}},{"id":7033,"uris":["http://zotero.org/users/624279/items/ASU7EPJL"],"uri":["http://zotero.org/users/624279/items/ASU7EPJL"],"itemD</vt:lpwstr>
  </property>
  <property fmtid="{D5CDD505-2E9C-101B-9397-08002B2CF9AE}" pid="383" name="ZOTERO_BREF_QfC0ilBPkfQO_13">
    <vt:lpwstr>ata":{"id":7033,"type":"article-journal","title":"Impact of land use intensity and temperature on the reproductive performance of Dactylis glomerata populations in the southeastern Alps","container-title":"Plant Ecology","page":"651-661","volume":"212","i</vt:lpwstr>
  </property>
  <property fmtid="{D5CDD505-2E9C-101B-9397-08002B2CF9AE}" pid="384" name="ZOTERO_BREF_QfC0ilBPkfQO_14">
    <vt:lpwstr>ssue":"4","source":"link-springer-com.ezp.sub.su.se","abstract":"An understanding of the processes and environmental conditions governing spatial variation in reproductive performance of plants can provide important information about the factors character</vt:lpwstr>
  </property>
  <property fmtid="{D5CDD505-2E9C-101B-9397-08002B2CF9AE}" pid="385" name="ZOTERO_BREF_QfC0ilBPkfQO_15">
    <vt:lpwstr>izing plant community structure and influencing fitness in natural plant populations, especially in the context of climate and land use change. In this study, 60 mountain populations of Dactylis glomerata distributed along a fertilization regime in varyin</vt:lpwstr>
  </property>
  <property fmtid="{D5CDD505-2E9C-101B-9397-08002B2CF9AE}" pid="386" name="ZOTERO_BREF_QfC0ilBPkfQO_16">
    <vt:lpwstr>g grassland hay meadows were evaluated. Variations in field management, climate, soil fertility, vegetation structure, population density and species richness on reproductive performance were examined. The results indicated that field management and soil </vt:lpwstr>
  </property>
  <property fmtid="{D5CDD505-2E9C-101B-9397-08002B2CF9AE}" pid="387" name="ZOTERO_BREF_QfC0ilBPkfQO_17">
    <vt:lpwstr>nutrient availability are the main variables influencing population density and reproductive output of D. glomerata. Moreover, the results show the effect of temperature on seed mass and resource investment in reproduction. Climate and soil change suggest</vt:lpwstr>
  </property>
  <property fmtid="{D5CDD505-2E9C-101B-9397-08002B2CF9AE}" pid="388" name="ZOTERO_BREF_QfC0ilBPkfQO_18">
    <vt:lpwstr> a morphological differentiation of reproductive traits: (i) individuals grown on sites with higher soil nutrient availability or nutrient supply have larger inflorescences with a greater number and heavier seeds; (ii) individuals grown on warmer sites ha</vt:lpwstr>
  </property>
  <property fmtid="{D5CDD505-2E9C-101B-9397-08002B2CF9AE}" pid="389" name="ZOTERO_BREF_QfC0ilBPkfQO_19">
    <vt:lpwstr>ve heavier seeds. We conclude that if the climate warms and increases land use intensification in hay meadows in the Alps, this will have a pronounced positive impact on the reproductive performance of D. glomerata. Moreover, it can be hypothesized that t</vt:lpwstr>
  </property>
  <property fmtid="{D5CDD505-2E9C-101B-9397-08002B2CF9AE}" pid="390" name="ZOTERO_BREF_QfC0ilBPkfQO_2">
    <vt:lpwstr>)","noteIndex":0},"citationItems":[{"id":"XALck7I6/jfzJUwM5","uris":["http://zotero.org/users/624279/items/YTNVDMCW"],"uri":["http://zotero.org/users/624279/items/YTNVDMCW"],"itemData":{"id":7032,"type":"article-journal","title":"Geographical variation in</vt:lpwstr>
  </property>
  <property fmtid="{D5CDD505-2E9C-101B-9397-08002B2CF9AE}" pid="391" name="ZOTERO_BREF_QfC0ilBPkfQO_20">
    <vt:lpwstr>he migration potential of D. glomerata towards higher altitudes may be likely in the near future in response to accelerated climate change.","DOI":"10.1007/s11258-011-9902-6","ISSN":"1385-0237, 1573-5052","journalAbbreviation":"Plant Ecol","language":"en"</vt:lpwstr>
  </property>
  <property fmtid="{D5CDD505-2E9C-101B-9397-08002B2CF9AE}" pid="392" name="ZOTERO_BREF_QfC0ilBPkfQO_21">
    <vt:lpwstr>,"author":[{"family":"Dainese","given":"Matteo"}],"issued":{"date-parts":[["2011",4,1]]}}}],"schema":"https://github.com/citation-style-language/schema/raw/master/csl-citation.json"}</vt:lpwstr>
  </property>
  <property fmtid="{D5CDD505-2E9C-101B-9397-08002B2CF9AE}" pid="393" name="ZOTERO_BREF_QfC0ilBPkfQO_3">
    <vt:lpwstr> seed production, predation and abortion in Juniperus communis throughout its range in Europe","container-title":"Journal of Ecology","page":"435-446","volume":"88","issue":"3","source":"onlinelibrary.wiley.com.ezp.sub.su.se","abstract":"1 The geographica</vt:lpwstr>
  </property>
  <property fmtid="{D5CDD505-2E9C-101B-9397-08002B2CF9AE}" pid="394" name="ZOTERO_BREF_QfC0ilBPkfQO_4">
    <vt:lpwstr>l variation of seed production, predation and abortion was analysed in Juniperus communis for 31 populations in seven distinct regions throughout the species’ distribution range in Europe,...","DOI":"10.1046/j.1365-2745.2000.00459.x","ISSN":"1365-2745","l</vt:lpwstr>
  </property>
  <property fmtid="{D5CDD505-2E9C-101B-9397-08002B2CF9AE}" pid="395" name="ZOTERO_BREF_QfC0ilBPkfQO_5">
    <vt:lpwstr>anguage":"en","author":[{"family":"García","given":"Daniel"},{"family":"Zamora","given":"Regino"},{"family":"Gómez","given":"José M."},{"family":"Jordano","given":"Pedro"},{"family":"Hódar","given":"José A."}],"issued":{"date-parts":[["2000",6,1]]}}},{"id</vt:lpwstr>
  </property>
  <property fmtid="{D5CDD505-2E9C-101B-9397-08002B2CF9AE}" pid="396" name="ZOTERO_BREF_QfC0ilBPkfQO_6">
    <vt:lpwstr>":3041,"uris":["http://zotero.org/users/624279/items/CQCK4PL3"],"uri":["http://zotero.org/users/624279/items/CQCK4PL3"],"itemData":{"id":3041,"type":"article-journal","title":"Unravelling the effects of temperature, latitude and local environment on the r</vt:lpwstr>
  </property>
  <property fmtid="{D5CDD505-2E9C-101B-9397-08002B2CF9AE}" pid="397" name="ZOTERO_BREF_QfC0ilBPkfQO_7">
    <vt:lpwstr>eproduction of forest herbs","container-title":"Global ecology and biogeography","page":"641–651","volume":"18","issue":"6","source":"Google Scholar","author":[{"family":"De Frenne","given":"P."},{"family":"Kolb","given":"A."},{"family":"Verheyen","given"</vt:lpwstr>
  </property>
  <property fmtid="{D5CDD505-2E9C-101B-9397-08002B2CF9AE}" pid="398" name="ZOTERO_BREF_QfC0ilBPkfQO_8">
    <vt:lpwstr>:"K."},{"family":"Brunet","given":"J."},{"family":"Chabrerie","given":"O."},{"family":"Decocq","given":"G."},{"family":"Diekmann","given":"M."},{"family":"Eriksson","given":"O."},{"family":"Heinken","given":"T."},{"family":"Hermy","given":"M."},{"literal"</vt:lpwstr>
  </property>
  <property fmtid="{D5CDD505-2E9C-101B-9397-08002B2CF9AE}" pid="399" name="ZOTERO_BREF_QfC0ilBPkfQO_9">
    <vt:lpwstr>:"others"}],"issued":{"date-parts":[["2009"]]}}},{"id":"XALck7I6/pB12TA4T","uris":["http://zotero.org/users/624279/items/HWI98CBQ"],"uri":["http://zotero.org/users/624279/items/HWI98CBQ"],"itemData":{"id":3042,"type":"article-journal","title":"Significant</vt:lpwstr>
  </property>
  <property fmtid="{D5CDD505-2E9C-101B-9397-08002B2CF9AE}" pid="400" name="ZOTERO_BREF_Sj3cQKWGD4Yf_1">
    <vt:lpwstr>ZOTERO_ITEM CSL_CITATION {"citationID":"mXVXZCwi","properties":{"formattedCitation":"(Vald\\uc0\\u233{}s &amp; Ehrl\\uc0\\u233{}n 2017, 2018)","plainCitation":"(Valdés &amp; Ehrlén 2017, 2018)","noteIndex":0},"citationItems":[{"id":2067,"uris":["http://zotero.org</vt:lpwstr>
  </property>
  <property fmtid="{D5CDD505-2E9C-101B-9397-08002B2CF9AE}" pid="401" name="ZOTERO_BREF_Sj3cQKWGD4Yf_10">
    <vt:lpwstr>s","DOI":"10.1111/oik.04909","ISSN":"00301299","issue":"6","language":"en","page":"825-833","source":"Crossref","title":"Direct and plant trait-mediated effects of the local environmental context on butterfly oviposition patterns","volume":"127","author":</vt:lpwstr>
  </property>
  <property fmtid="{D5CDD505-2E9C-101B-9397-08002B2CF9AE}" pid="402" name="ZOTERO_BREF_Sj3cQKWGD4Yf_11">
    <vt:lpwstr>[{"family":"Valdés","given":"Alicia"},{"family":"Ehrlén","given":"Johan"}],"issued":{"date-parts":[["2018",6]]}}}],"schema":"https://github.com/citation-style-language/schema/raw/master/csl-citation.json"}</vt:lpwstr>
  </property>
  <property fmtid="{D5CDD505-2E9C-101B-9397-08002B2CF9AE}" pid="403" name="ZOTERO_BREF_Sj3cQKWGD4Yf_2">
    <vt:lpwstr>/users/624279/items/UI9EMJHU"],"uri":["http://zotero.org/users/624279/items/UI9EMJHU"],"itemData":{"id":2067,"type":"article-journal","abstract":"Variation in selection among populations and years has important implications for evolutionary trajectories o</vt:lpwstr>
  </property>
  <property fmtid="{D5CDD505-2E9C-101B-9397-08002B2CF9AE}" pid="404" name="ZOTERO_BREF_Sj3cQKWGD4Yf_3">
    <vt:lpwstr>f populations. Yet, the agents of selection causing this variation have rarely been identified. Selection on the time of reproduction within a season in plants might differ both among populations and among years, and selection can be mediated by both mutu</vt:lpwstr>
  </property>
  <property fmtid="{D5CDD505-2E9C-101B-9397-08002B2CF9AE}" pid="405" name="ZOTERO_BREF_Sj3cQKWGD4Yf_4">
    <vt:lpwstr>alists and antagonists. We investigated if differences in the direction of phenotypic selection on flowering phenology among 20 populations of Gentiana pneumonanthe during 2 yr were related to the presence of the butterfly seed predator Phengaris alcon, a</vt:lpwstr>
  </property>
  <property fmtid="{D5CDD505-2E9C-101B-9397-08002B2CF9AE}" pid="406" name="ZOTERO_BREF_Sj3cQKWGD4Yf_5">
    <vt:lpwstr>nd if butterfly incidence was associated with the abundance of the butterfly's second host, Myrmica ants. In plant populations without the butterfly, phenotypic selection favored earlier flowering. In populations where the butterfly was present, caterpill</vt:lpwstr>
  </property>
  <property fmtid="{D5CDD505-2E9C-101B-9397-08002B2CF9AE}" pid="407" name="ZOTERO_BREF_Sj3cQKWGD4Yf_6">
    <vt:lpwstr>ars preferentially attacked early-flowering individuals, shifting the direction of selection to favoring later flowering. Butterfly incidence in plant populations increased with ant abundance. Our results demonstrate that antagonistic interactions can shi</vt:lpwstr>
  </property>
  <property fmtid="{D5CDD505-2E9C-101B-9397-08002B2CF9AE}" pid="408" name="ZOTERO_BREF_Sj3cQKWGD4Yf_7">
    <vt:lpwstr>ft the direction of selection on flowering phenology, and suggest that such shifts might be associated with differences in the community context.","container-title":"Ecology","DOI":"10.1002/ecy.1633","ISSN":"1939-9170","issue":"1","journalAbbreviation":"E</vt:lpwstr>
  </property>
  <property fmtid="{D5CDD505-2E9C-101B-9397-08002B2CF9AE}" pid="409" name="ZOTERO_BREF_Sj3cQKWGD4Yf_8">
    <vt:lpwstr>cology","language":"en","page":"228-238","source":"Wiley Online Library","title":"Caterpillar seed predators mediate shifts in selection on flowering phenology in their host plant","volume":"98","author":[{"family":"Valdés","given":"Alicia"},{"family":"Eh</vt:lpwstr>
  </property>
  <property fmtid="{D5CDD505-2E9C-101B-9397-08002B2CF9AE}" pid="410" name="ZOTERO_BREF_Sj3cQKWGD4Yf_9">
    <vt:lpwstr>rlén","given":"Johan"}],"issued":{"date-parts":[["2017",1,1]]}}},{"id":98,"uris":["http://zotero.org/users/624279/items/E33KUKMS"],"uri":["http://zotero.org/users/624279/items/E33KUKMS"],"itemData":{"id":98,"type":"article-journal","container-title":"Oiko</vt:lpwstr>
  </property>
  <property fmtid="{D5CDD505-2E9C-101B-9397-08002B2CF9AE}" pid="411" name="ZOTERO_BREF_WgyyzoRampdm1_1">
    <vt:lpwstr>ZOTERO_ITEM CSL_CITATION {"citationID":"xyCJqUB6","properties":{"formattedCitation":"(Klady {\\i{}et al.} 2011)","plainCitation":"(Klady et al. 2011)","noteIndex":0},"citationItems":[{"id":7042,"uris":["http://zotero.org/users/624279/items/S32ARTXZ"],"uri</vt:lpwstr>
  </property>
  <property fmtid="{D5CDD505-2E9C-101B-9397-08002B2CF9AE}" pid="412" name="ZOTERO_BREF_WgyyzoRampdm1_2">
    <vt:lpwstr>":["http://zotero.org/users/624279/items/S32ARTXZ"],"itemData":{"id":7042,"type":"article-journal","title":"Changes in high arctic tundra plant reproduction in response to long-term experimental warming","container-title":"Global Change Biology","page":"1</vt:lpwstr>
  </property>
  <property fmtid="{D5CDD505-2E9C-101B-9397-08002B2CF9AE}" pid="413" name="ZOTERO_BREF_WgyyzoRampdm1_3">
    <vt:lpwstr>611-1624","volume":"17","issue":"4","source":"Wiley Online Library","abstract":"We provide new information on changes in tundra plant sexual reproduction in response to long-term (12 years) experimental warming in the High Arctic. Open-top chambers (OTCs)</vt:lpwstr>
  </property>
  <property fmtid="{D5CDD505-2E9C-101B-9397-08002B2CF9AE}" pid="414" name="ZOTERO_BREF_WgyyzoRampdm1_4">
    <vt:lpwstr> were used to increase growing season temperatures by 1–2 °C across a range of vascular plant communities. The warming enhanced reproductive effort and success in most species; shrubs and graminoids appeared to be more responsive than forbs. We found that</vt:lpwstr>
  </property>
  <property fmtid="{D5CDD505-2E9C-101B-9397-08002B2CF9AE}" pid="415" name="ZOTERO_BREF_WgyyzoRampdm1_5">
    <vt:lpwstr> the measured effects of warming on sexual reproduction were more consistently positive and to a greater degree in polar oasis compared with polar semidesert vascular plant communities. Our findings support predictions that long-term warming in the High A</vt:lpwstr>
  </property>
  <property fmtid="{D5CDD505-2E9C-101B-9397-08002B2CF9AE}" pid="416" name="ZOTERO_BREF_WgyyzoRampdm1_6">
    <vt:lpwstr>rctic will likely enhance sexual reproduction in tundra plants, which could lead to an increase in plant cover. Greater abundance of vegetation has implications for primary consumers – via increased forage availability, and the global carbon budget – as a</vt:lpwstr>
  </property>
  <property fmtid="{D5CDD505-2E9C-101B-9397-08002B2CF9AE}" pid="417" name="ZOTERO_BREF_WgyyzoRampdm1_7">
    <vt:lpwstr> function of changes in permafrost and vegetation acting as a carbon sink. Enhanced sexual reproduction in Arctic vascular plants may lead to increased genetic variability of offspring, and consequently improved chances of survival in a changing environme</vt:lpwstr>
  </property>
  <property fmtid="{D5CDD505-2E9C-101B-9397-08002B2CF9AE}" pid="418" name="ZOTERO_BREF_WgyyzoRampdm1_8">
    <vt:lpwstr>nt. Our findings also indicate that with future warming, polar oases may play an important role as a seed source to the surrounding polar desert landscape.","DOI":"10.1111/j.1365-2486.2010.02319.x","ISSN":"1365-2486","language":"en","author":[{"family":"K</vt:lpwstr>
  </property>
  <property fmtid="{D5CDD505-2E9C-101B-9397-08002B2CF9AE}" pid="419" name="ZOTERO_BREF_WgyyzoRampdm1_9">
    <vt:lpwstr>lady","given":"Rebecca A."},{"family":"Henry","given":"Gregory H. R."},{"family":"Lemay","given":"Valerie"}],"issued":{"date-parts":[["2011",4,1]]}}}],"schema":"https://github.com/citation-style-language/schema/raw/master/csl-citation.json"}</vt:lpwstr>
  </property>
  <property fmtid="{D5CDD505-2E9C-101B-9397-08002B2CF9AE}" pid="420" name="ZOTERO_BREF_WgyyzoRampdm_1">
    <vt:lpwstr>ZOTERO_ITEM CSL_CITATION {"citationID":"PA9qT1WV","properties":{"formattedCitation":"(Klady {\\i{}et al.} 2011)","plainCitation":"(Klady et al. 2011)","noteIndex":0},"citationItems":[{"id":7042,"uris":["http://zotero.org/users/624279/items/S32ARTXZ"],"uri</vt:lpwstr>
  </property>
  <property fmtid="{D5CDD505-2E9C-101B-9397-08002B2CF9AE}" pid="421" name="ZOTERO_BREF_WgyyzoRampdm_2">
    <vt:lpwstr>":["http://zotero.org/users/624279/items/S32ARTXZ"],"itemData":{"id":7042,"type":"article-journal","title":"Changes in high arctic tundra plant reproduction in response to long-term experimental warming","container-title":"Global Change Biology","page":"1</vt:lpwstr>
  </property>
  <property fmtid="{D5CDD505-2E9C-101B-9397-08002B2CF9AE}" pid="422" name="ZOTERO_BREF_WgyyzoRampdm_3">
    <vt:lpwstr>611-1624","volume":"17","issue":"4","source":"Wiley Online Library","abstract":"We provide new information on changes in tundra plant sexual reproduction in response to long-term (12 years) experimental warming in the High Arctic. Open-top chambers (OTCs)</vt:lpwstr>
  </property>
  <property fmtid="{D5CDD505-2E9C-101B-9397-08002B2CF9AE}" pid="423" name="ZOTERO_BREF_WgyyzoRampdm_4">
    <vt:lpwstr> were used to increase growing season temperatures by 1–2 °C across a range of vascular plant communities. The warming enhanced reproductive effort and success in most species; shrubs and graminoids appeared to be more responsive than forbs. We found that</vt:lpwstr>
  </property>
  <property fmtid="{D5CDD505-2E9C-101B-9397-08002B2CF9AE}" pid="424" name="ZOTERO_BREF_WgyyzoRampdm_5">
    <vt:lpwstr> the measured effects of warming on sexual reproduction were more consistently positive and to a greater degree in polar oasis compared with polar semidesert vascular plant communities. Our findings support predictions that long-term warming in the High A</vt:lpwstr>
  </property>
  <property fmtid="{D5CDD505-2E9C-101B-9397-08002B2CF9AE}" pid="425" name="ZOTERO_BREF_WgyyzoRampdm_6">
    <vt:lpwstr>rctic will likely enhance sexual reproduction in tundra plants, which could lead to an increase in plant cover. Greater abundance of vegetation has implications for primary consumers – via increased forage availability, and the global carbon budget – as a</vt:lpwstr>
  </property>
  <property fmtid="{D5CDD505-2E9C-101B-9397-08002B2CF9AE}" pid="426" name="ZOTERO_BREF_WgyyzoRampdm_7">
    <vt:lpwstr> function of changes in permafrost and vegetation acting as a carbon sink. Enhanced sexual reproduction in Arctic vascular plants may lead to increased genetic variability of offspring, and consequently improved chances of survival in a changing environme</vt:lpwstr>
  </property>
  <property fmtid="{D5CDD505-2E9C-101B-9397-08002B2CF9AE}" pid="427" name="ZOTERO_BREF_WgyyzoRampdm_8">
    <vt:lpwstr>nt. Our findings also indicate that with future warming, polar oases may play an important role as a seed source to the surrounding polar desert landscape.","DOI":"10.1111/j.1365-2486.2010.02319.x","ISSN":"1365-2486","language":"en","author":[{"family":"K</vt:lpwstr>
  </property>
  <property fmtid="{D5CDD505-2E9C-101B-9397-08002B2CF9AE}" pid="428" name="ZOTERO_BREF_WgyyzoRampdm_9">
    <vt:lpwstr>lady","given":"Rebecca A."},{"family":"Henry","given":"Gregory H. R."},{"family":"Lemay","given":"Valerie"}],"issued":{"date-parts":[["2011",4,1]]}}}],"schema":"https://github.com/citation-style-language/schema/raw/master/csl-citation.json"}</vt:lpwstr>
  </property>
  <property fmtid="{D5CDD505-2E9C-101B-9397-08002B2CF9AE}" pid="429" name="ZOTERO_BREF_bNLGFdiv2ftc_10">
    <vt:lpwstr/>
  </property>
  <property fmtid="{D5CDD505-2E9C-101B-9397-08002B2CF9AE}" pid="430" name="ZOTERO_BREF_bWj0TsbNMF76_1">
    <vt:lpwstr>ZOTERO_TEMP</vt:lpwstr>
  </property>
  <property fmtid="{D5CDD505-2E9C-101B-9397-08002B2CF9AE}" pid="431" name="ZOTERO_BREF_fgIhpJAvyJnP11_1">
    <vt:lpwstr>ZOTERO_ITEM CSL_CITATION {"citationID":"a12kq3du8eq","properties":{"formattedCitation":"(Vald\\uc0\\u233{}s &amp; Ehrl\\uc0\\u233{}n 2017a, b)","plainCitation":"(Valdés &amp; Ehrlén 2017a, b)","noteIndex":0},"citationItems":[{"id":6660,"uris":["http://zotero.org/</vt:lpwstr>
  </property>
  <property fmtid="{D5CDD505-2E9C-101B-9397-08002B2CF9AE}" pid="432" name="ZOTERO_BREF_fgIhpJAvyJnP11_10">
    <vt:lpwstr>plant trait-mediated effects of the local environmental context on butterfly oviposition patterns","container-title":"Oikos","page":"n/a-n/a","source":"Wiley Online Library","abstract":"Variation in the intensity of plant-animal interactions over differen</vt:lpwstr>
  </property>
  <property fmtid="{D5CDD505-2E9C-101B-9397-08002B2CF9AE}" pid="433" name="ZOTERO_BREF_fgIhpJAvyJnP11_11">
    <vt:lpwstr>t spatial scales is widespread and might strongly influence fitness and trait selection in plants. Differences in traits among plant individuals have been shown to influence variation in interaction intensities within populations, while differences in env</vt:lpwstr>
  </property>
  <property fmtid="{D5CDD505-2E9C-101B-9397-08002B2CF9AE}" pid="434" name="ZOTERO_BREF_fgIhpJAvyJnP11_12">
    <vt:lpwstr>ironmental factors and community composition are shown to be important for variation over larger scales. However, little is still known about the relative importance of the local environmental context vs. plant traits for the outcome of interactions withi</vt:lpwstr>
  </property>
  <property fmtid="{D5CDD505-2E9C-101B-9397-08002B2CF9AE}" pid="435" name="ZOTERO_BREF_fgIhpJAvyJnP11_13">
    <vt:lpwstr>n plant populations. We investigated how oviposition by the seed-predator butterfly Phengaris alcon on its host plant Gentiana pneumonanthe was related to host plant traits and to local environmental variation, as well as how oviposition patterns translat</vt:lpwstr>
  </property>
  <property fmtid="{D5CDD505-2E9C-101B-9397-08002B2CF9AE}" pid="436" name="ZOTERO_BREF_fgIhpJAvyJnP11_14">
    <vt:lpwstr>ed into effects on host plant fruit set. We considered the local environmental context in terms of height of the surrounding vegetation and abundance of the butterfly's second host, Myrmica ants. The probability of oviposition was higher in plants that we</vt:lpwstr>
  </property>
  <property fmtid="{D5CDD505-2E9C-101B-9397-08002B2CF9AE}" pid="437" name="ZOTERO_BREF_fgIhpJAvyJnP11_15">
    <vt:lpwstr>re surrounded by lower vegetation, and both the probability of oviposition and the number of eggs increased in early-flowering and tall plants with many flowers in the three study populations. Flowering phenology, shoot height and flower production were, </vt:lpwstr>
  </property>
  <property fmtid="{D5CDD505-2E9C-101B-9397-08002B2CF9AE}" pid="438" name="ZOTERO_BREF_fgIhpJAvyJnP11_16">
    <vt:lpwstr>in turn, related to higher surrounding vegetation. Myrmica abundance was correlated with vegetation height, but had no effect on oviposition patterns. Oviposition and subsequent seed predation by the caterpillars strongly reduced host plant fruit set. Our</vt:lpwstr>
  </property>
  <property fmtid="{D5CDD505-2E9C-101B-9397-08002B2CF9AE}" pid="439" name="ZOTERO_BREF_fgIhpJAvyJnP11_17">
    <vt:lpwstr> results show that plant–animal interactions are context-dependent not only because the context influences the abundance or the behavior of the animal interactor, but also because it influences the expression of plant traits that affect the outcome of the</vt:lpwstr>
  </property>
  <property fmtid="{D5CDD505-2E9C-101B-9397-08002B2CF9AE}" pid="440" name="ZOTERO_BREF_fgIhpJAvyJnP11_18">
    <vt:lpwstr> interaction. The results also demonstrate that heterogeneity in environmental conditions at a very local scale can be important for the outcomes of interactions.","DOI":"10.1111/oik.04909","ISSN":"1600-0706","journalAbbreviation":"Oikos","language":"en",</vt:lpwstr>
  </property>
  <property fmtid="{D5CDD505-2E9C-101B-9397-08002B2CF9AE}" pid="441" name="ZOTERO_BREF_fgIhpJAvyJnP11_19">
    <vt:lpwstr>"author":[{"family":"Valdés","given":"Alicia"},{"family":"Ehrlén","given":"Johan"}],"issued":{"date-parts":[["2017",12,1]]}}}],"schema":"https://github.com/citation-style-language/schema/raw/master/csl-citation.json"}</vt:lpwstr>
  </property>
  <property fmtid="{D5CDD505-2E9C-101B-9397-08002B2CF9AE}" pid="442" name="ZOTERO_BREF_fgIhpJAvyJnP11_2">
    <vt:lpwstr>users/624279/items/UI9EMJHU"],"uri":["http://zotero.org/users/624279/items/UI9EMJHU"],"itemData":{"id":6660,"type":"article-journal","title":"Caterpillar seed predators mediate shifts in selection on flowering phenology in their host plant","container-tit</vt:lpwstr>
  </property>
  <property fmtid="{D5CDD505-2E9C-101B-9397-08002B2CF9AE}" pid="443" name="ZOTERO_BREF_fgIhpJAvyJnP11_3">
    <vt:lpwstr>le":"Ecology","page":"228-238","volume":"98","issue":"1","source":"Wiley Online Library","abstract":"Variation in selection among populations and years has important implications for evolutionary trajectories of populations. Yet, the agents of selection c</vt:lpwstr>
  </property>
  <property fmtid="{D5CDD505-2E9C-101B-9397-08002B2CF9AE}" pid="444" name="ZOTERO_BREF_fgIhpJAvyJnP11_4">
    <vt:lpwstr>ausing this variation have rarely been identified. Selection on the time of reproduction within a season in plants might differ both among populations and among years, and selection can be mediated by both mutualists and antagonists. We investigated if di</vt:lpwstr>
  </property>
  <property fmtid="{D5CDD505-2E9C-101B-9397-08002B2CF9AE}" pid="445" name="ZOTERO_BREF_fgIhpJAvyJnP11_5">
    <vt:lpwstr>fferences in the direction of phenotypic selection on flowering phenology among 20 populations of Gentiana pneumonanthe during 2 yr were related to the presence of the butterfly seed predator Phengaris alcon, and if butterfly incidence was associated with</vt:lpwstr>
  </property>
  <property fmtid="{D5CDD505-2E9C-101B-9397-08002B2CF9AE}" pid="446" name="ZOTERO_BREF_fgIhpJAvyJnP11_6">
    <vt:lpwstr> the abundance of the butterfly's second host, Myrmica ants. In plant populations without the butterfly, phenotypic selection favored earlier flowering. In populations where the butterfly was present, caterpillars preferentially attacked early-flowering i</vt:lpwstr>
  </property>
  <property fmtid="{D5CDD505-2E9C-101B-9397-08002B2CF9AE}" pid="447" name="ZOTERO_BREF_fgIhpJAvyJnP11_7">
    <vt:lpwstr>ndividuals, shifting the direction of selection to favoring later flowering. Butterfly incidence in plant populations increased with ant abundance. Our results demonstrate that antagonistic interactions can shift the direction of selection on flowering ph</vt:lpwstr>
  </property>
  <property fmtid="{D5CDD505-2E9C-101B-9397-08002B2CF9AE}" pid="448" name="ZOTERO_BREF_fgIhpJAvyJnP11_8">
    <vt:lpwstr>enology, and suggest that such shifts might be associated with differences in the community context.","DOI":"10.1002/ecy.1633","ISSN":"1939-9170","journalAbbreviation":"Ecology","language":"en","author":[{"family":"Valdés","given":"Alicia"},{"family":"Ehr</vt:lpwstr>
  </property>
  <property fmtid="{D5CDD505-2E9C-101B-9397-08002B2CF9AE}" pid="449" name="ZOTERO_BREF_fgIhpJAvyJnP11_9">
    <vt:lpwstr>lén","given":"Johan"}],"issued":{"date-parts":[["2017",1,1]]}}},{"id":7001,"uris":["http://zotero.org/users/624279/items/ZL62Z775"],"uri":["http://zotero.org/users/624279/items/ZL62Z775"],"itemData":{"id":7001,"type":"article-journal","title":"Direct and </vt:lpwstr>
  </property>
  <property fmtid="{D5CDD505-2E9C-101B-9397-08002B2CF9AE}" pid="450" name="ZOTERO_BREF_fgIhpJAvyJnP1_1">
    <vt:lpwstr>ZOTERO_ITEM CSL_CITATION {"citationID":"Fhsbo4LR","properties":{"formattedCitation":"(Vald\\uc0\\u233{}s &amp; Ehrl\\uc0\\u233{}n 2017a, b)","plainCitation":"(Valdés &amp; Ehrlén 2017a, b)","dontUpdate":true,"noteIndex":0},"citationItems":[{"id":6660,"uris":["htt</vt:lpwstr>
  </property>
  <property fmtid="{D5CDD505-2E9C-101B-9397-08002B2CF9AE}" pid="451" name="ZOTERO_BREF_fgIhpJAvyJnP1_10">
    <vt:lpwstr>e":"Direct and plant trait-mediated effects of the local environmental context on butterfly oviposition patterns","container-title":"Oikos","page":"n/a-n/a","source":"Wiley Online Library","abstract":"Variation in the intensity of plant-animal interaction</vt:lpwstr>
  </property>
  <property fmtid="{D5CDD505-2E9C-101B-9397-08002B2CF9AE}" pid="452" name="ZOTERO_BREF_fgIhpJAvyJnP1_11">
    <vt:lpwstr>s over different spatial scales is widespread and might strongly influence fitness and trait selection in plants. Differences in traits among plant individuals have been shown to influence variation in interaction intensities within populations, while dif</vt:lpwstr>
  </property>
  <property fmtid="{D5CDD505-2E9C-101B-9397-08002B2CF9AE}" pid="453" name="ZOTERO_BREF_fgIhpJAvyJnP1_12">
    <vt:lpwstr>ferences in environmental factors and community composition are shown to be important for variation over larger scales. However, little is still known about the relative importance of the local environmental context vs. plant traits for the outcome of int</vt:lpwstr>
  </property>
  <property fmtid="{D5CDD505-2E9C-101B-9397-08002B2CF9AE}" pid="454" name="ZOTERO_BREF_fgIhpJAvyJnP1_13">
    <vt:lpwstr>eractions within plant populations. We investigated how oviposition by the seed-predator butterfly Phengaris alcon on its host plant Gentiana pneumonanthe was related to host plant traits and to local environmental variation, as well as how oviposition pa</vt:lpwstr>
  </property>
  <property fmtid="{D5CDD505-2E9C-101B-9397-08002B2CF9AE}" pid="455" name="ZOTERO_BREF_fgIhpJAvyJnP1_14">
    <vt:lpwstr>tterns translated into effects on host plant fruit set. We considered the local environmental context in terms of height of the surrounding vegetation and abundance of the butterfly's second host, Myrmica ants. The probability of oviposition was higher in</vt:lpwstr>
  </property>
  <property fmtid="{D5CDD505-2E9C-101B-9397-08002B2CF9AE}" pid="456" name="ZOTERO_BREF_fgIhpJAvyJnP1_15">
    <vt:lpwstr> plants that were surrounded by lower vegetation, and both the probability of oviposition and the number of eggs increased in early-flowering and tall plants with many flowers in the three study populations. Flowering phenology, shoot height and flower pr</vt:lpwstr>
  </property>
  <property fmtid="{D5CDD505-2E9C-101B-9397-08002B2CF9AE}" pid="457" name="ZOTERO_BREF_fgIhpJAvyJnP1_16">
    <vt:lpwstr>oduction were, in turn, related to higher surrounding vegetation. Myrmica abundance was correlated with vegetation height, but had no effect on oviposition patterns. Oviposition and subsequent seed predation by the caterpillars strongly reduced host plant</vt:lpwstr>
  </property>
  <property fmtid="{D5CDD505-2E9C-101B-9397-08002B2CF9AE}" pid="458" name="ZOTERO_BREF_fgIhpJAvyJnP1_17">
    <vt:lpwstr> fruit set. Our results show that plant–animal interactions are context-dependent not only because the context influences the abundance or the behavior of the animal interactor, but also because it influences the expression of plant traits that affect the</vt:lpwstr>
  </property>
  <property fmtid="{D5CDD505-2E9C-101B-9397-08002B2CF9AE}" pid="459" name="ZOTERO_BREF_fgIhpJAvyJnP1_18">
    <vt:lpwstr> outcome of the interaction. The results also demonstrate that heterogeneity in environmental conditions at a very local scale can be important for the outcomes of interactions.","DOI":"10.1111/oik.04909","ISSN":"1600-0706","journalAbbreviation":"Oikos","</vt:lpwstr>
  </property>
  <property fmtid="{D5CDD505-2E9C-101B-9397-08002B2CF9AE}" pid="460" name="ZOTERO_BREF_fgIhpJAvyJnP1_19">
    <vt:lpwstr>language":"en","author":[{"family":"Valdés","given":"Alicia"},{"family":"Ehrlén","given":"Johan"}],"issued":{"date-parts":[["2017",12,1]]}}}],"schema":"https://github.com/citation-style-language/schema/raw/master/csl-citation.json"}</vt:lpwstr>
  </property>
  <property fmtid="{D5CDD505-2E9C-101B-9397-08002B2CF9AE}" pid="461" name="ZOTERO_BREF_fgIhpJAvyJnP1_2">
    <vt:lpwstr>p://zotero.org/users/624279/items/UI9EMJHU"],"uri":["http://zotero.org/users/624279/items/UI9EMJHU"],"itemData":{"id":6660,"type":"article-journal","title":"Caterpillar seed predators mediate shifts in selection on flowering phenology in their host plant"</vt:lpwstr>
  </property>
  <property fmtid="{D5CDD505-2E9C-101B-9397-08002B2CF9AE}" pid="462" name="ZOTERO_BREF_fgIhpJAvyJnP1_3">
    <vt:lpwstr>,"container-title":"Ecology","page":"228-238","volume":"98","issue":"1","source":"Wiley Online Library","abstract":"Variation in selection among populations and years has important implications for evolutionary trajectories of populations. Yet, the agents</vt:lpwstr>
  </property>
  <property fmtid="{D5CDD505-2E9C-101B-9397-08002B2CF9AE}" pid="463" name="ZOTERO_BREF_fgIhpJAvyJnP1_4">
    <vt:lpwstr> of selection causing this variation have rarely been identified. Selection on the time of reproduction within a season in plants might differ both among populations and among years, and selection can be mediated by both mutualists and antagonists. We inv</vt:lpwstr>
  </property>
  <property fmtid="{D5CDD505-2E9C-101B-9397-08002B2CF9AE}" pid="464" name="ZOTERO_BREF_fgIhpJAvyJnP1_5">
    <vt:lpwstr>estigated if differences in the direction of phenotypic selection on flowering phenology among 20 populations of Gentiana pneumonanthe during 2 yr were related to the presence of the butterfly seed predator Phengaris alcon, and if butterfly incidence was </vt:lpwstr>
  </property>
  <property fmtid="{D5CDD505-2E9C-101B-9397-08002B2CF9AE}" pid="465" name="ZOTERO_BREF_fgIhpJAvyJnP1_6">
    <vt:lpwstr>associated with the abundance of the butterfly's second host, Myrmica ants. In plant populations without the butterfly, phenotypic selection favored earlier flowering. In populations where the butterfly was present, caterpillars preferentially attacked ea</vt:lpwstr>
  </property>
  <property fmtid="{D5CDD505-2E9C-101B-9397-08002B2CF9AE}" pid="466" name="ZOTERO_BREF_fgIhpJAvyJnP1_7">
    <vt:lpwstr>rly-flowering individuals, shifting the direction of selection to favoring later flowering. Butterfly incidence in plant populations increased with ant abundance. Our results demonstrate that antagonistic interactions can shift the direction of selection </vt:lpwstr>
  </property>
  <property fmtid="{D5CDD505-2E9C-101B-9397-08002B2CF9AE}" pid="467" name="ZOTERO_BREF_fgIhpJAvyJnP1_8">
    <vt:lpwstr>on flowering phenology, and suggest that such shifts might be associated with differences in the community context.","DOI":"10.1002/ecy.1633","ISSN":"1939-9170","journalAbbreviation":"Ecology","language":"en","author":[{"family":"Valdés","given":"Alicia"}</vt:lpwstr>
  </property>
  <property fmtid="{D5CDD505-2E9C-101B-9397-08002B2CF9AE}" pid="468" name="ZOTERO_BREF_fgIhpJAvyJnP1_9">
    <vt:lpwstr>,{"family":"Ehrlén","given":"Johan"}],"issued":{"date-parts":[["2017",1,1]]}}},{"id":7001,"uris":["http://zotero.org/users/624279/items/ZL62Z775"],"uri":["http://zotero.org/users/624279/items/ZL62Z775"],"itemData":{"id":7001,"type":"article-journal","titl</vt:lpwstr>
  </property>
  <property fmtid="{D5CDD505-2E9C-101B-9397-08002B2CF9AE}" pid="469" name="ZOTERO_BREF_gKgjtzy6USPu_1">
    <vt:lpwstr>ZOTERO_TEMP</vt:lpwstr>
  </property>
  <property fmtid="{D5CDD505-2E9C-101B-9397-08002B2CF9AE}" pid="470" name="ZOTERO_BREF_gwRjcMITdFls_1">
    <vt:lpwstr>ZOTERO_ITEM CSL_CITATION {"citationID":"UrcehnVo","properties":{"formattedCitation":"(Bonebrake {\\i{}et al.} 2010)","plainCitation":"(Bonebrake et al. 2010)","noteIndex":0},"citationItems":[{"id":7510,"uris":["http://zotero.org/users/624279/items/FS98NCK</vt:lpwstr>
  </property>
  <property fmtid="{D5CDD505-2E9C-101B-9397-08002B2CF9AE}" pid="471" name="ZOTERO_BREF_gwRjcMITdFls_2">
    <vt:lpwstr>4"],"uri":["http://zotero.org/users/624279/items/FS98NCK4"],"itemData":{"id":7510,"type":"article-journal","title":"Oviposition behavior and offspring performance in herbivorous insects: consequences of climatic and habitat heterogeneity","container-title</vt:lpwstr>
  </property>
  <property fmtid="{D5CDD505-2E9C-101B-9397-08002B2CF9AE}" pid="472" name="ZOTERO_BREF_gwRjcMITdFls_3">
    <vt:lpwstr>":"Oikos","page":"927-934","volume":"119","issue":"6","source":"Crossref","DOI":"10.1111/j.1600-0706.2009.17759.x","ISSN":"00301299, 16000706","shortTitle":"Oviposition behavior and offspring performance in herbivorous insects","language":"en","author":[{</vt:lpwstr>
  </property>
  <property fmtid="{D5CDD505-2E9C-101B-9397-08002B2CF9AE}" pid="473" name="ZOTERO_BREF_gwRjcMITdFls_4">
    <vt:lpwstr>"family":"Bonebrake","given":"Timothy C."},{"family":"Boggs","given":"Carol L."},{"family":"McNally","given":"Jessica M."},{"family":"Ranganathan","given":"Jai"},{"family":"Ehrlich","given":"Paul R."}],"issued":{"date-parts":[["2010",1,15]]}}}],"schema":"</vt:lpwstr>
  </property>
  <property fmtid="{D5CDD505-2E9C-101B-9397-08002B2CF9AE}" pid="474" name="ZOTERO_BREF_gwRjcMITdFls_5">
    <vt:lpwstr>https://github.com/citation-style-language/schema/raw/master/csl-citation.json"}</vt:lpwstr>
  </property>
  <property fmtid="{D5CDD505-2E9C-101B-9397-08002B2CF9AE}" pid="475" name="ZOTERO_BREF_iMiGbNqBUcY11_1">
    <vt:lpwstr>ZOTERO_ITEM CSL_CITATION {"citationID":"RhtiFYeP","properties":{"formattedCitation":"(Vald\\uc0\\u233{}s &amp; Ehrl\\uc0\\u233{}n 2017a, b)","plainCitation":"(Valdés &amp; Ehrlén 2017a, b)","noteIndex":0},"citationItems":[{"id":6660,"uris":["http://zotero.org/use</vt:lpwstr>
  </property>
  <property fmtid="{D5CDD505-2E9C-101B-9397-08002B2CF9AE}" pid="476" name="ZOTERO_BREF_iMiGbNqBUcY11_10">
    <vt:lpwstr>"Direct and plant trait-mediated effects of the local environmental context on butterfly oviposition patterns","container-title":"Oikos","page":"n/a-n/a","source":"Wiley Online Library","abstract":"Variation in the intensity of plant-animal interactions o</vt:lpwstr>
  </property>
  <property fmtid="{D5CDD505-2E9C-101B-9397-08002B2CF9AE}" pid="477" name="ZOTERO_BREF_iMiGbNqBUcY11_11">
    <vt:lpwstr>ver different spatial scales is widespread and might strongly influence fitness and trait selection in plants. Differences in traits among plant individuals have been shown to influence variation in interaction intensities within populations, while differ</vt:lpwstr>
  </property>
  <property fmtid="{D5CDD505-2E9C-101B-9397-08002B2CF9AE}" pid="478" name="ZOTERO_BREF_iMiGbNqBUcY11_12">
    <vt:lpwstr>ences in environmental factors and community composition are shown to be important for variation over larger scales. However, little is still known about the relative importance of the local environmental context vs. plant traits for the outcome of intera</vt:lpwstr>
  </property>
  <property fmtid="{D5CDD505-2E9C-101B-9397-08002B2CF9AE}" pid="479" name="ZOTERO_BREF_iMiGbNqBUcY11_13">
    <vt:lpwstr>ctions within plant populations. We investigated how oviposition by the seed-predator butterfly Phengaris alcon on its host plant Gentiana pneumonanthe was related to host plant traits and to local environmental variation, as well as how oviposition patte</vt:lpwstr>
  </property>
  <property fmtid="{D5CDD505-2E9C-101B-9397-08002B2CF9AE}" pid="480" name="ZOTERO_BREF_iMiGbNqBUcY11_14">
    <vt:lpwstr>rns translated into effects on host plant fruit set. We considered the local environmental context in terms of height of the surrounding vegetation and abundance of the butterfly's second host, Myrmica ants. The probability of oviposition was higher in pl</vt:lpwstr>
  </property>
  <property fmtid="{D5CDD505-2E9C-101B-9397-08002B2CF9AE}" pid="481" name="ZOTERO_BREF_iMiGbNqBUcY11_15">
    <vt:lpwstr>ants that were surrounded by lower vegetation, and both the probability of oviposition and the number of eggs increased in early-flowering and tall plants with many flowers in the three study populations. Flowering phenology, shoot height and flower produ</vt:lpwstr>
  </property>
  <property fmtid="{D5CDD505-2E9C-101B-9397-08002B2CF9AE}" pid="482" name="ZOTERO_BREF_iMiGbNqBUcY11_16">
    <vt:lpwstr>ction were, in turn, related to higher surrounding vegetation. Myrmica abundance was correlated with vegetation height, but had no effect on oviposition patterns. Oviposition and subsequent seed predation by the caterpillars strongly reduced host plant fr</vt:lpwstr>
  </property>
  <property fmtid="{D5CDD505-2E9C-101B-9397-08002B2CF9AE}" pid="483" name="ZOTERO_BREF_iMiGbNqBUcY11_17">
    <vt:lpwstr>uit set. Our results show that plant–animal interactions are context-dependent not only because the context influences the abundance or the behavior of the animal interactor, but also because it influences the expression of plant traits that affect the ou</vt:lpwstr>
  </property>
  <property fmtid="{D5CDD505-2E9C-101B-9397-08002B2CF9AE}" pid="484" name="ZOTERO_BREF_iMiGbNqBUcY11_18">
    <vt:lpwstr>tcome of the interaction. The results also demonstrate that heterogeneity in environmental conditions at a very local scale can be important for the outcomes of interactions.","DOI":"10.1111/oik.04909","ISSN":"1600-0706","journalAbbreviation":"Oikos","lan</vt:lpwstr>
  </property>
  <property fmtid="{D5CDD505-2E9C-101B-9397-08002B2CF9AE}" pid="485" name="ZOTERO_BREF_iMiGbNqBUcY11_19">
    <vt:lpwstr>guage":"en","author":[{"family":"Valdés","given":"Alicia"},{"family":"Ehrlén","given":"Johan"}],"issued":{"date-parts":[["2017",12,1]]}}}],"schema":"https://github.com/citation-style-language/schema/raw/master/csl-citation.json"}</vt:lpwstr>
  </property>
  <property fmtid="{D5CDD505-2E9C-101B-9397-08002B2CF9AE}" pid="486" name="ZOTERO_BREF_iMiGbNqBUcY11_2">
    <vt:lpwstr>rs/624279/items/UI9EMJHU"],"uri":["http://zotero.org/users/624279/items/UI9EMJHU"],"itemData":{"id":6660,"type":"article-journal","title":"Caterpillar seed predators mediate shifts in selection on flowering phenology in their host plant","container-title"</vt:lpwstr>
  </property>
  <property fmtid="{D5CDD505-2E9C-101B-9397-08002B2CF9AE}" pid="487" name="ZOTERO_BREF_iMiGbNqBUcY11_3">
    <vt:lpwstr>:"Ecology","page":"228-238","volume":"98","issue":"1","source":"Wiley Online Library","abstract":"Variation in selection among populations and years has important implications for evolutionary trajectories of populations. Yet, the agents of selection caus</vt:lpwstr>
  </property>
  <property fmtid="{D5CDD505-2E9C-101B-9397-08002B2CF9AE}" pid="488" name="ZOTERO_BREF_iMiGbNqBUcY11_4">
    <vt:lpwstr>ing this variation have rarely been identified. Selection on the time of reproduction within a season in plants might differ both among populations and among years, and selection can be mediated by both mutualists and antagonists. We investigated if diffe</vt:lpwstr>
  </property>
  <property fmtid="{D5CDD505-2E9C-101B-9397-08002B2CF9AE}" pid="489" name="ZOTERO_BREF_iMiGbNqBUcY11_5">
    <vt:lpwstr>rences in the direction of phenotypic selection on flowering phenology among 20 populations of Gentiana pneumonanthe during 2 yr were related to the presence of the butterfly seed predator Phengaris alcon, and if butterfly incidence was associated with th</vt:lpwstr>
  </property>
  <property fmtid="{D5CDD505-2E9C-101B-9397-08002B2CF9AE}" pid="490" name="ZOTERO_BREF_iMiGbNqBUcY11_6">
    <vt:lpwstr>e abundance of the butterfly's second host, Myrmica ants. In plant populations without the butterfly, phenotypic selection favored earlier flowering. In populations where the butterfly was present, caterpillars preferentially attacked early-flowering indi</vt:lpwstr>
  </property>
  <property fmtid="{D5CDD505-2E9C-101B-9397-08002B2CF9AE}" pid="491" name="ZOTERO_BREF_iMiGbNqBUcY11_7">
    <vt:lpwstr>viduals, shifting the direction of selection to favoring later flowering. Butterfly incidence in plant populations increased with ant abundance. Our results demonstrate that antagonistic interactions can shift the direction of selection on flowering pheno</vt:lpwstr>
  </property>
  <property fmtid="{D5CDD505-2E9C-101B-9397-08002B2CF9AE}" pid="492" name="ZOTERO_BREF_iMiGbNqBUcY11_8">
    <vt:lpwstr>logy, and suggest that such shifts might be associated with differences in the community context.","DOI":"10.1002/ecy.1633","ISSN":"1939-9170","journalAbbreviation":"Ecology","language":"en","author":[{"family":"Valdés","given":"Alicia"},{"family":"Ehrlén</vt:lpwstr>
  </property>
  <property fmtid="{D5CDD505-2E9C-101B-9397-08002B2CF9AE}" pid="493" name="ZOTERO_BREF_iMiGbNqBUcY11_9">
    <vt:lpwstr>","given":"Johan"}],"issued":{"date-parts":[["2017",1,1]]}}},{"id":"5TilihJc/u6GUx1WW","uris":["http://zotero.org/users/624279/items/ZL62Z775"],"uri":["http://zotero.org/users/624279/items/ZL62Z775"],"itemData":{"id":7001,"type":"article-journal","title":</vt:lpwstr>
  </property>
  <property fmtid="{D5CDD505-2E9C-101B-9397-08002B2CF9AE}" pid="494" name="ZOTERO_BREF_iMiGbNqBUcY1_1">
    <vt:lpwstr>ZOTERO_ITEM CSL_CITATION {"citationID":"6fKWjePP","properties":{"formattedCitation":"(Vald\\uc0\\u233{}s &amp; Ehrl\\uc0\\u233{}n 2017a, b)","plainCitation":"(Valdés &amp; Ehrlén 2017a, b)","dontUpdate":true,"noteIndex":0},"citationItems":[{"id":6660,"uris":["htt</vt:lpwstr>
  </property>
  <property fmtid="{D5CDD505-2E9C-101B-9397-08002B2CF9AE}" pid="495" name="ZOTERO_BREF_iMiGbNqBUcY1_10">
    <vt:lpwstr>e":"Direct and plant trait-mediated effects of the local environmental context on butterfly oviposition patterns","container-title":"Oikos","page":"n/a-n/a","source":"Wiley Online Library","abstract":"Variation in the intensity of plant-animal interaction</vt:lpwstr>
  </property>
  <property fmtid="{D5CDD505-2E9C-101B-9397-08002B2CF9AE}" pid="496" name="ZOTERO_BREF_iMiGbNqBUcY1_11">
    <vt:lpwstr>s over different spatial scales is widespread and might strongly influence fitness and trait selection in plants. Differences in traits among plant individuals have been shown to influence variation in interaction intensities within populations, while dif</vt:lpwstr>
  </property>
  <property fmtid="{D5CDD505-2E9C-101B-9397-08002B2CF9AE}" pid="497" name="ZOTERO_BREF_iMiGbNqBUcY1_12">
    <vt:lpwstr>ferences in environmental factors and community composition are shown to be important for variation over larger scales. However, little is still known about the relative importance of the local environmental context vs. plant traits for the outcome of int</vt:lpwstr>
  </property>
  <property fmtid="{D5CDD505-2E9C-101B-9397-08002B2CF9AE}" pid="498" name="ZOTERO_BREF_iMiGbNqBUcY1_13">
    <vt:lpwstr>eractions within plant populations. We investigated how oviposition by the seed-predator butterfly Phengaris alcon on its host plant Gentiana pneumonanthe was related to host plant traits and to local environmental variation, as well as how oviposition pa</vt:lpwstr>
  </property>
  <property fmtid="{D5CDD505-2E9C-101B-9397-08002B2CF9AE}" pid="499" name="ZOTERO_BREF_iMiGbNqBUcY1_14">
    <vt:lpwstr>tterns translated into effects on host plant fruit set. We considered the local environmental context in terms of height of the surrounding vegetation and abundance of the butterfly's second host, Myrmica ants. The probability of oviposition was higher in</vt:lpwstr>
  </property>
  <property fmtid="{D5CDD505-2E9C-101B-9397-08002B2CF9AE}" pid="500" name="ZOTERO_BREF_iMiGbNqBUcY1_15">
    <vt:lpwstr> plants that were surrounded by lower vegetation, and both the probability of oviposition and the number of eggs increased in early-flowering and tall plants with many flowers in the three study populations. Flowering phenology, shoot height and flower pr</vt:lpwstr>
  </property>
  <property fmtid="{D5CDD505-2E9C-101B-9397-08002B2CF9AE}" pid="501" name="ZOTERO_BREF_iMiGbNqBUcY1_16">
    <vt:lpwstr>oduction were, in turn, related to higher surrounding vegetation. Myrmica abundance was correlated with vegetation height, but had no effect on oviposition patterns. Oviposition and subsequent seed predation by the caterpillars strongly reduced host plant</vt:lpwstr>
  </property>
  <property fmtid="{D5CDD505-2E9C-101B-9397-08002B2CF9AE}" pid="502" name="ZOTERO_BREF_iMiGbNqBUcY1_17">
    <vt:lpwstr> fruit set. Our results show that plant–animal interactions are context-dependent not only because the context influences the abundance or the behavior of the animal interactor, but also because it influences the expression of plant traits that affect the</vt:lpwstr>
  </property>
  <property fmtid="{D5CDD505-2E9C-101B-9397-08002B2CF9AE}" pid="503" name="ZOTERO_BREF_iMiGbNqBUcY1_18">
    <vt:lpwstr> outcome of the interaction. The results also demonstrate that heterogeneity in environmental conditions at a very local scale can be important for the outcomes of interactions.","DOI":"10.1111/oik.04909","ISSN":"1600-0706","journalAbbreviation":"Oikos","</vt:lpwstr>
  </property>
  <property fmtid="{D5CDD505-2E9C-101B-9397-08002B2CF9AE}" pid="504" name="ZOTERO_BREF_iMiGbNqBUcY1_19">
    <vt:lpwstr>language":"en","author":[{"family":"Valdés","given":"Alicia"},{"family":"Ehrlén","given":"Johan"}],"issued":{"date-parts":[["2017",12,1]]}}}],"schema":"https://github.com/citation-style-language/schema/raw/master/csl-citation.json"}</vt:lpwstr>
  </property>
  <property fmtid="{D5CDD505-2E9C-101B-9397-08002B2CF9AE}" pid="505" name="ZOTERO_BREF_iMiGbNqBUcY1_2">
    <vt:lpwstr>p://zotero.org/users/624279/items/UI9EMJHU"],"uri":["http://zotero.org/users/624279/items/UI9EMJHU"],"itemData":{"id":6660,"type":"article-journal","title":"Caterpillar seed predators mediate shifts in selection on flowering phenology in their host plant"</vt:lpwstr>
  </property>
  <property fmtid="{D5CDD505-2E9C-101B-9397-08002B2CF9AE}" pid="506" name="ZOTERO_BREF_iMiGbNqBUcY1_3">
    <vt:lpwstr>,"container-title":"Ecology","page":"228-238","volume":"98","issue":"1","source":"Wiley Online Library","abstract":"Variation in selection among populations and years has important implications for evolutionary trajectories of populations. Yet, the agents</vt:lpwstr>
  </property>
  <property fmtid="{D5CDD505-2E9C-101B-9397-08002B2CF9AE}" pid="507" name="ZOTERO_BREF_iMiGbNqBUcY1_4">
    <vt:lpwstr> of selection causing this variation have rarely been identified. Selection on the time of reproduction within a season in plants might differ both among populations and among years, and selection can be mediated by both mutualists and antagonists. We inv</vt:lpwstr>
  </property>
  <property fmtid="{D5CDD505-2E9C-101B-9397-08002B2CF9AE}" pid="508" name="ZOTERO_BREF_iMiGbNqBUcY1_5">
    <vt:lpwstr>estigated if differences in the direction of phenotypic selection on flowering phenology among 20 populations of Gentiana pneumonanthe during 2 yr were related to the presence of the butterfly seed predator Phengaris alcon, and if butterfly incidence was </vt:lpwstr>
  </property>
  <property fmtid="{D5CDD505-2E9C-101B-9397-08002B2CF9AE}" pid="509" name="ZOTERO_BREF_iMiGbNqBUcY1_6">
    <vt:lpwstr>associated with the abundance of the butterfly's second host, Myrmica ants. In plant populations without the butterfly, phenotypic selection favored earlier flowering. In populations where the butterfly was present, caterpillars preferentially attacked ea</vt:lpwstr>
  </property>
  <property fmtid="{D5CDD505-2E9C-101B-9397-08002B2CF9AE}" pid="510" name="ZOTERO_BREF_iMiGbNqBUcY1_7">
    <vt:lpwstr>rly-flowering individuals, shifting the direction of selection to favoring later flowering. Butterfly incidence in plant populations increased with ant abundance. Our results demonstrate that antagonistic interactions can shift the direction of selection </vt:lpwstr>
  </property>
  <property fmtid="{D5CDD505-2E9C-101B-9397-08002B2CF9AE}" pid="511" name="ZOTERO_BREF_iMiGbNqBUcY1_8">
    <vt:lpwstr>on flowering phenology, and suggest that such shifts might be associated with differences in the community context.","DOI":"10.1002/ecy.1633","ISSN":"1939-9170","journalAbbreviation":"Ecology","language":"en","author":[{"family":"Valdés","given":"Alicia"}</vt:lpwstr>
  </property>
  <property fmtid="{D5CDD505-2E9C-101B-9397-08002B2CF9AE}" pid="512" name="ZOTERO_BREF_iMiGbNqBUcY1_9">
    <vt:lpwstr>,{"family":"Ehrlén","given":"Johan"}],"issued":{"date-parts":[["2017",1,1]]}}},{"id":7001,"uris":["http://zotero.org/users/624279/items/ZL62Z775"],"uri":["http://zotero.org/users/624279/items/ZL62Z775"],"itemData":{"id":7001,"type":"article-journal","titl</vt:lpwstr>
  </property>
  <property fmtid="{D5CDD505-2E9C-101B-9397-08002B2CF9AE}" pid="513" name="ZOTERO_BREF_il2h1OY3XCG211_1">
    <vt:lpwstr>ZOTERO_ITEM CSL_CITATION {"citationID":"acrmsImd","properties":{"formattedCitation":"{\\rtf (Galen 1996; Agrawal {\\i{}et al.} 2012; \\uc0\\u197{}gren {\\i{}et al.} 2013)}","plainCitation":"(Galen 1996; Agrawal et al. 2012; Ågren et al. 2013)"},"citationI</vt:lpwstr>
  </property>
  <property fmtid="{D5CDD505-2E9C-101B-9397-08002B2CF9AE}" pid="514" name="ZOTERO_BREF_il2h1OY3XCG211_10">
    <vt:lpwstr>"1558-5646","shortTitle":"Rates of Floral Evolution","journalAbbreviation":"Evolution","language":"en","author":[{"family":"Galen","given":"Candace"}],"issued":{"date-parts":[["1996",2,1]]}}},{"id":7054,"uris":["http://zotero.org/users/624279/items/ZPKPZB</vt:lpwstr>
  </property>
  <property fmtid="{D5CDD505-2E9C-101B-9397-08002B2CF9AE}" pid="515" name="ZOTERO_BREF_il2h1OY3XCG211_11">
    <vt:lpwstr>UZ"],"uri":["http://zotero.org/users/624279/items/ZPKPZBUZ"],"itemData":{"id":7054,"type":"article-journal","title":"Insect herbivores drive real-time ecological and evolutionary change in plant populations","container-title":"Science","page":"113-116","v</vt:lpwstr>
  </property>
  <property fmtid="{D5CDD505-2E9C-101B-9397-08002B2CF9AE}" pid="516" name="ZOTERO_BREF_il2h1OY3XCG211_12">
    <vt:lpwstr>olume":"338","issue":"6103","source":"science.sciencemag.org.ezp.sub.su.se","abstract":"Plant Anti-Insect Armaments\nBecause individual plants are unable to relocate, they are subject to extreme selection by the insects feeding upon them. One means by whi</vt:lpwstr>
  </property>
  <property fmtid="{D5CDD505-2E9C-101B-9397-08002B2CF9AE}" pid="517" name="ZOTERO_BREF_il2h1OY3XCG211_13">
    <vt:lpwstr>ch plants suppress herbivory is to produce toxic compounds to deter feeding (see the Perspective by Hare). Agrawal et al. (p. 113) compared pesticide–treated or untreated evening primroses. Over 5 years of pesticide treatment, the production of defensive </vt:lpwstr>
  </property>
  <property fmtid="{D5CDD505-2E9C-101B-9397-08002B2CF9AE}" pid="518" name="ZOTERO_BREF_il2h1OY3XCG211_14">
    <vt:lpwstr>chemicals in the fruit reduced and flowering times shifted, and the primrose's competitive ability against dandelions improved. Züst et al. (p. 116) examined large-scale geographic patterns in a polymorphic chemical defense locus in the model plant Arabid</vt:lpwstr>
  </property>
  <property fmtid="{D5CDD505-2E9C-101B-9397-08002B2CF9AE}" pid="519" name="ZOTERO_BREF_il2h1OY3XCG211_15">
    <vt:lpwstr>opsis thaliana and found that it is matched by changes in the relative abundance of two specialist aphids. Thus, herbivory has strong and immediate effects on the local genotypic composition of plants and traits associated with herbivore resistance.\nInse</vt:lpwstr>
  </property>
  <property fmtid="{D5CDD505-2E9C-101B-9397-08002B2CF9AE}" pid="520" name="ZOTERO_BREF_il2h1OY3XCG211_16">
    <vt:lpwstr>ct herbivores are hypothesized to be major factors affecting the ecology and evolution of plants. We tested this prediction by suppressing insects in replicated field populations of a native plant, Oenothera biennis, which reduced seed predation, altered </vt:lpwstr>
  </property>
  <property fmtid="{D5CDD505-2E9C-101B-9397-08002B2CF9AE}" pid="521" name="ZOTERO_BREF_il2h1OY3XCG211_17">
    <vt:lpwstr>interspecific competitive dynamics, and resulted in rapid evolutionary divergence. Comparative genotyping and phenotyping of nearly 12,000 O. biennis individuals revealed that in plots protected from insects, resistance to herbivores declined through time</vt:lpwstr>
  </property>
  <property fmtid="{D5CDD505-2E9C-101B-9397-08002B2CF9AE}" pid="522" name="ZOTERO_BREF_il2h1OY3XCG211_18">
    <vt:lpwstr> owing to changes in flowering time and lower defensive ellagitannins in fruits, whereas plant competitive ability increased. This independent real-time evolution of plant resistance and competitive ability in the field resulted from the relaxation of dir</vt:lpwstr>
  </property>
  <property fmtid="{D5CDD505-2E9C-101B-9397-08002B2CF9AE}" pid="523" name="ZOTERO_BREF_il2h1OY3XCG211_19">
    <vt:lpwstr>ect selective effects of insects on plant defense and through indirect effects due to reduced herbivory on plant competitors.\nProtecting the common evening primrose from being eaten by insects alters its phenotype in only five growing seasons.\nProtectin</vt:lpwstr>
  </property>
  <property fmtid="{D5CDD505-2E9C-101B-9397-08002B2CF9AE}" pid="524" name="ZOTERO_BREF_il2h1OY3XCG211_2">
    <vt:lpwstr>tems":[{"id":7086,"uris":["http://zotero.org/users/624279/items/CUU7SHHH"],"uri":["http://zotero.org/users/624279/items/CUU7SHHH"],"itemData":{"id":7086,"type":"article-journal","title":"Rates of floral evoluation: adaptation to bumblebee pollination in a</vt:lpwstr>
  </property>
  <property fmtid="{D5CDD505-2E9C-101B-9397-08002B2CF9AE}" pid="525" name="ZOTERO_BREF_il2h1OY3XCG211_20">
    <vt:lpwstr>g the common evening primrose from being eaten by insects alters its phenotype in only five growing seasons.","DOI":"10.1126/science.1225977","ISSN":"0036-8075, 1095-9203","note":"PMID: 23042894","language":"en","author":[{"family":"Agrawal","given":"Anur</vt:lpwstr>
  </property>
  <property fmtid="{D5CDD505-2E9C-101B-9397-08002B2CF9AE}" pid="526" name="ZOTERO_BREF_il2h1OY3XCG211_21">
    <vt:lpwstr>ag A."},{"family":"Hastings","given":"Amy P."},{"family":"Johnson","given":"Marc T. J."},{"family":"Maron","given":"John L."},{"family":"Salminen","given":"Juha-Pekka"}],"issued":{"date-parts":[["2012",10,5]]}}},{"id":6674,"uris":["http://zotero.org/users</vt:lpwstr>
  </property>
  <property fmtid="{D5CDD505-2E9C-101B-9397-08002B2CF9AE}" pid="527" name="ZOTERO_BREF_il2h1OY3XCG211_22">
    <vt:lpwstr>/624279/items/3Q34IRCJ"],"uri":["http://zotero.org/users/624279/items/3Q34IRCJ"],"itemData":{"id":6674,"type":"article-journal","title":"Mutualists and antagonists drive among-population variation in selection and evolution of floral display in a perennia</vt:lpwstr>
  </property>
  <property fmtid="{D5CDD505-2E9C-101B-9397-08002B2CF9AE}" pid="528" name="ZOTERO_BREF_il2h1OY3XCG211_23">
    <vt:lpwstr>l herb","container-title":"Proceedings of the National Academy of Sciences","page":"18202-18207","volume":"110","issue":"45","source":"www.pnas.org.ezp.sub.su.se","abstract":"Spatial variation in the direction of selection drives the evolution of adaptive</vt:lpwstr>
  </property>
  <property fmtid="{D5CDD505-2E9C-101B-9397-08002B2CF9AE}" pid="529" name="ZOTERO_BREF_il2h1OY3XCG211_24">
    <vt:lpwstr> differentiation. However, few experimental studies have examined the relative importance of different environmental factors for variation in selection and evolutionary trajectories in natural populations. Here, we combine 8 y of observational data and fi</vt:lpwstr>
  </property>
  <property fmtid="{D5CDD505-2E9C-101B-9397-08002B2CF9AE}" pid="530" name="ZOTERO_BREF_il2h1OY3XCG211_25">
    <vt:lpwstr>eld experiments to assess the relative importance of mutualistic and antagonistic interactions for spatial variation in selection and short-term evolution of a genetically based floral display dimorphism in the short-lived perennial herb Primula farinosa.</vt:lpwstr>
  </property>
  <property fmtid="{D5CDD505-2E9C-101B-9397-08002B2CF9AE}" pid="531" name="ZOTERO_BREF_il2h1OY3XCG211_26">
    <vt:lpwstr> Natural populations of this species include two floral morphs: long-scaped plants that present their flowers well above the ground and short-scaped plants with flowers positioned close to the ground. The direction and magnitude of selection on scape morp</vt:lpwstr>
  </property>
  <property fmtid="{D5CDD505-2E9C-101B-9397-08002B2CF9AE}" pid="532" name="ZOTERO_BREF_il2h1OY3XCG211_27">
    <vt:lpwstr>h varied among populations, and so did the frequency of the short morph (median 19%, range 0–100%; n = 69 populations). A field experiment replicated at four sites demonstrated that variation in the strength of interactions with grazers and pollinators we</vt:lpwstr>
  </property>
  <property fmtid="{D5CDD505-2E9C-101B-9397-08002B2CF9AE}" pid="533" name="ZOTERO_BREF_il2h1OY3XCG211_28">
    <vt:lpwstr>re responsible for among-population differences in relative fitness of the two morphs. Selection exerted by grazers favored the short-scaped morph, whereas pollinator-mediated selection favored the long-scaped morph. Moreover, variation in selection among</vt:lpwstr>
  </property>
  <property fmtid="{D5CDD505-2E9C-101B-9397-08002B2CF9AE}" pid="534" name="ZOTERO_BREF_il2h1OY3XCG211_29">
    <vt:lpwstr> natural populations was associated with differences in morph frequency change, and the experimental removal of grazers at nine sites significantly reduced the frequency of the short-scaped morph over 8 y. The results demonstrate that spatial variation in</vt:lpwstr>
  </property>
  <property fmtid="{D5CDD505-2E9C-101B-9397-08002B2CF9AE}" pid="535" name="ZOTERO_BREF_il2h1OY3XCG211_3">
    <vt:lpwstr>n apline wildflower, Polemonium viscosum","container-title":"Evolution","page":"120-125","volume":"50","issue":"1","source":"Wiley Online Library","abstract":"Animal pollinators are thought to shape floral evolution, yet the tempo of this process has seld</vt:lpwstr>
  </property>
  <property fmtid="{D5CDD505-2E9C-101B-9397-08002B2CF9AE}" pid="536" name="ZOTERO_BREF_il2h1OY3XCG211_30">
    <vt:lpwstr> intensity of grazing and pollination produces a selection mosaic, and that changes in biotic interactions can trigger rapid genetic changes in natural plant populations.","DOI":"10.1073/pnas.1301421110","ISSN":"0027-8424, 1091-6490","note":"PMID: 2414543</vt:lpwstr>
  </property>
  <property fmtid="{D5CDD505-2E9C-101B-9397-08002B2CF9AE}" pid="537" name="ZOTERO_BREF_il2h1OY3XCG211_31">
    <vt:lpwstr>9","journalAbbreviation":"PNAS","language":"en","author":[{"family":"Ågren","given":"Jon"},{"family":"Hellström","given":"Frida"},{"family":"Toräng","given":"Per"},{"family":"Ehrlén","given":"Johan"}],"issued":{"date-parts":[["2013",5,11]]}}}],"schema":"h</vt:lpwstr>
  </property>
  <property fmtid="{D5CDD505-2E9C-101B-9397-08002B2CF9AE}" pid="538" name="ZOTERO_BREF_il2h1OY3XCG211_32">
    <vt:lpwstr>ttps://github.com/citation-style-language/schema/raw/master/csl-citation.json"}</vt:lpwstr>
  </property>
  <property fmtid="{D5CDD505-2E9C-101B-9397-08002B2CF9AE}" pid="539" name="ZOTERO_BREF_il2h1OY3XCG211_4">
    <vt:lpwstr>om been measured. I used the prediction equation of quantitative genetics, R = h2S, to predict the rate at which a change in pollinator abundance may have caused divergence in floral morphology of the alpine skypilot, Polemonium viscosum. A selection expe</vt:lpwstr>
  </property>
  <property fmtid="{D5CDD505-2E9C-101B-9397-08002B2CF9AE}" pid="540" name="ZOTERO_BREF_il2h1OY3XCG211_5">
    <vt:lpwstr>riment determined the rate at which such divergence can actually proceed. Corolla flare in this species increases by 12% from populations pollinated by a wide assemblage of insect visitors to those pollinated only by bumblebees. To simulate the evolutiona</vt:lpwstr>
  </property>
  <property fmtid="{D5CDD505-2E9C-101B-9397-08002B2CF9AE}" pid="541" name="ZOTERO_BREF_il2h1OY3XCG211_6">
    <vt:lpwstr>ry process giving rise to this change, I used a pollinator selection experiment. Plants with broad flowers set significantly more seeds than plants with narrow flowers under bumblebee pollination but had equivalent fecundity when visited by other insects </vt:lpwstr>
  </property>
  <property fmtid="{D5CDD505-2E9C-101B-9397-08002B2CF9AE}" pid="542" name="ZOTERO_BREF_il2h1OY3XCG211_7">
    <vt:lpwstr>or hand-pollinated. Bumblebee-mediated selection for broad corolla flare intensified from 0.07 at seed set to 0.17 at progeny establishment. Maternal parent-offspring regression yielded a confidence interval of 0.22–1.00 for trait heritability. Given thes</vt:lpwstr>
  </property>
  <property fmtid="{D5CDD505-2E9C-101B-9397-08002B2CF9AE}" pid="543" name="ZOTERO_BREF_il2h1OY3XCG211_8">
    <vt:lpwstr>e parameter estimates, the prediction equation shows that broadly flared flowers of bumblebee-pollinated P. viscosum could have evolved from narrower ones in a single generation. This prediction is matched by an observed 9% increase in offspring corolla f</vt:lpwstr>
  </property>
  <property fmtid="{D5CDD505-2E9C-101B-9397-08002B2CF9AE}" pid="544" name="ZOTERO_BREF_il2h1OY3XCG211_9">
    <vt:lpwstr>lare after a single bout of bumblebee-mediated selection, relative to offspring of unselected controls. Findings show that plant populations can adapt rapidly to abrupt changes in pollinator assemblages.","DOI":"10.1111/j.1558-5646.1996.tb04478.x","ISSN":</vt:lpwstr>
  </property>
  <property fmtid="{D5CDD505-2E9C-101B-9397-08002B2CF9AE}" pid="545" name="ZOTERO_BREF_il2h1OY3XCG21_1">
    <vt:lpwstr>ZOTERO_ITEM CSL_CITATION {"citationID":"YClCutyk","properties":{"formattedCitation":"{\\rtf (Galen 1996; Agrawal {\\i{}et al.} 2012; \\uc0\\u197{}gren {\\i{}et al.} 2013)}","plainCitation":"(Galen 1996; Agrawal et al. 2012; Ågren et al. 2013)"},"citationI</vt:lpwstr>
  </property>
  <property fmtid="{D5CDD505-2E9C-101B-9397-08002B2CF9AE}" pid="546" name="ZOTERO_BREF_il2h1OY3XCG21_10">
    <vt:lpwstr>"1558-5646","shortTitle":"Rates of Floral Evolution","journalAbbreviation":"Evolution","language":"en","author":[{"family":"Galen","given":"Candace"}],"issued":{"date-parts":[["1996",2,1]]}}},{"id":7054,"uris":["http://zotero.org/users/624279/items/ZPKPZB</vt:lpwstr>
  </property>
  <property fmtid="{D5CDD505-2E9C-101B-9397-08002B2CF9AE}" pid="547" name="ZOTERO_BREF_il2h1OY3XCG21_11">
    <vt:lpwstr>UZ"],"uri":["http://zotero.org/users/624279/items/ZPKPZBUZ"],"itemData":{"id":7054,"type":"article-journal","title":"Insect herbivores drive real-time ecological and evolutionary change in plant populations","container-title":"Science","page":"113-116","v</vt:lpwstr>
  </property>
  <property fmtid="{D5CDD505-2E9C-101B-9397-08002B2CF9AE}" pid="548" name="ZOTERO_BREF_il2h1OY3XCG21_12">
    <vt:lpwstr>olume":"338","issue":"6103","source":"science.sciencemag.org.ezp.sub.su.se","abstract":"Plant Anti-Insect Armaments\nBecause individual plants are unable to relocate, they are subject to extreme selection by the insects feeding upon them. One means by whi</vt:lpwstr>
  </property>
  <property fmtid="{D5CDD505-2E9C-101B-9397-08002B2CF9AE}" pid="549" name="ZOTERO_BREF_il2h1OY3XCG21_13">
    <vt:lpwstr>ch plants suppress herbivory is to produce toxic compounds to deter feeding (see the Perspective by Hare). Agrawal et al. (p. 113) compared pesticide–treated or untreated evening primroses. Over 5 years of pesticide treatment, the production of defensive </vt:lpwstr>
  </property>
  <property fmtid="{D5CDD505-2E9C-101B-9397-08002B2CF9AE}" pid="550" name="ZOTERO_BREF_il2h1OY3XCG21_14">
    <vt:lpwstr>chemicals in the fruit reduced and flowering times shifted, and the primrose's competitive ability against dandelions improved. Züst et al. (p. 116) examined large-scale geographic patterns in a polymorphic chemical defense locus in the model plant Arabid</vt:lpwstr>
  </property>
  <property fmtid="{D5CDD505-2E9C-101B-9397-08002B2CF9AE}" pid="551" name="ZOTERO_BREF_il2h1OY3XCG21_15">
    <vt:lpwstr>opsis thaliana and found that it is matched by changes in the relative abundance of two specialist aphids. Thus, herbivory has strong and immediate effects on the local genotypic composition of plants and traits associated with herbivore resistance.\nInse</vt:lpwstr>
  </property>
  <property fmtid="{D5CDD505-2E9C-101B-9397-08002B2CF9AE}" pid="552" name="ZOTERO_BREF_il2h1OY3XCG21_16">
    <vt:lpwstr>ct herbivores are hypothesized to be major factors affecting the ecology and evolution of plants. We tested this prediction by suppressing insects in replicated field populations of a native plant, Oenothera biennis, which reduced seed predation, altered </vt:lpwstr>
  </property>
  <property fmtid="{D5CDD505-2E9C-101B-9397-08002B2CF9AE}" pid="553" name="ZOTERO_BREF_il2h1OY3XCG21_17">
    <vt:lpwstr>interspecific competitive dynamics, and resulted in rapid evolutionary divergence. Comparative genotyping and phenotyping of nearly 12,000 O. biennis individuals revealed that in plots protected from insects, resistance to herbivores declined through time</vt:lpwstr>
  </property>
  <property fmtid="{D5CDD505-2E9C-101B-9397-08002B2CF9AE}" pid="554" name="ZOTERO_BREF_il2h1OY3XCG21_18">
    <vt:lpwstr> owing to changes in flowering time and lower defensive ellagitannins in fruits, whereas plant competitive ability increased. This independent real-time evolution of plant resistance and competitive ability in the field resulted from the relaxation of dir</vt:lpwstr>
  </property>
  <property fmtid="{D5CDD505-2E9C-101B-9397-08002B2CF9AE}" pid="555" name="ZOTERO_BREF_il2h1OY3XCG21_19">
    <vt:lpwstr>ect selective effects of insects on plant defense and through indirect effects due to reduced herbivory on plant competitors.\nProtecting the common evening primrose from being eaten by insects alters its phenotype in only five growing seasons.\nProtectin</vt:lpwstr>
  </property>
  <property fmtid="{D5CDD505-2E9C-101B-9397-08002B2CF9AE}" pid="556" name="ZOTERO_BREF_il2h1OY3XCG21_2">
    <vt:lpwstr>tems":[{"id":7086,"uris":["http://zotero.org/users/624279/items/CUU7SHHH"],"uri":["http://zotero.org/users/624279/items/CUU7SHHH"],"itemData":{"id":7086,"type":"article-journal","title":"Rates of floral evoluation: adaptation to bumblebee pollination in a</vt:lpwstr>
  </property>
  <property fmtid="{D5CDD505-2E9C-101B-9397-08002B2CF9AE}" pid="557" name="ZOTERO_BREF_il2h1OY3XCG21_20">
    <vt:lpwstr>g the common evening primrose from being eaten by insects alters its phenotype in only five growing seasons.","DOI":"10.1126/science.1225977","ISSN":"0036-8075, 1095-9203","note":"PMID: 23042894","language":"en","author":[{"family":"Agrawal","given":"Anur</vt:lpwstr>
  </property>
  <property fmtid="{D5CDD505-2E9C-101B-9397-08002B2CF9AE}" pid="558" name="ZOTERO_BREF_il2h1OY3XCG21_21">
    <vt:lpwstr>ag A."},{"family":"Hastings","given":"Amy P."},{"family":"Johnson","given":"Marc T. J."},{"family":"Maron","given":"John L."},{"family":"Salminen","given":"Juha-Pekka"}],"issued":{"date-parts":[["2012",10,5]]}}},{"id":6674,"uris":["http://zotero.org/users</vt:lpwstr>
  </property>
  <property fmtid="{D5CDD505-2E9C-101B-9397-08002B2CF9AE}" pid="559" name="ZOTERO_BREF_il2h1OY3XCG21_22">
    <vt:lpwstr>/624279/items/3Q34IRCJ"],"uri":["http://zotero.org/users/624279/items/3Q34IRCJ"],"itemData":{"id":6674,"type":"article-journal","title":"Mutualists and antagonists drive among-population variation in selection and evolution of floral display in a perennia</vt:lpwstr>
  </property>
  <property fmtid="{D5CDD505-2E9C-101B-9397-08002B2CF9AE}" pid="560" name="ZOTERO_BREF_il2h1OY3XCG21_23">
    <vt:lpwstr>l herb","container-title":"Proceedings of the National Academy of Sciences","page":"18202-18207","volume":"110","issue":"45","source":"www.pnas.org.ezp.sub.su.se","abstract":"Spatial variation in the direction of selection drives the evolution of adaptive</vt:lpwstr>
  </property>
  <property fmtid="{D5CDD505-2E9C-101B-9397-08002B2CF9AE}" pid="561" name="ZOTERO_BREF_il2h1OY3XCG21_24">
    <vt:lpwstr> differentiation. However, few experimental studies have examined the relative importance of different environmental factors for variation in selection and evolutionary trajectories in natural populations. Here, we combine 8 y of observational data and fi</vt:lpwstr>
  </property>
  <property fmtid="{D5CDD505-2E9C-101B-9397-08002B2CF9AE}" pid="562" name="ZOTERO_BREF_il2h1OY3XCG21_25">
    <vt:lpwstr>eld experiments to assess the relative importance of mutualistic and antagonistic interactions for spatial variation in selection and short-term evolution of a genetically based floral display dimorphism in the short-lived perennial herb Primula farinosa.</vt:lpwstr>
  </property>
  <property fmtid="{D5CDD505-2E9C-101B-9397-08002B2CF9AE}" pid="563" name="ZOTERO_BREF_il2h1OY3XCG21_26">
    <vt:lpwstr> Natural populations of this species include two floral morphs: long-scaped plants that present their flowers well above the ground and short-scaped plants with flowers positioned close to the ground. The direction and magnitude of selection on scape morp</vt:lpwstr>
  </property>
  <property fmtid="{D5CDD505-2E9C-101B-9397-08002B2CF9AE}" pid="564" name="ZOTERO_BREF_il2h1OY3XCG21_27">
    <vt:lpwstr>h varied among populations, and so did the frequency of the short morph (median 19%, range 0–100%; n = 69 populations). A field experiment replicated at four sites demonstrated that variation in the strength of interactions with grazers and pollinators we</vt:lpwstr>
  </property>
  <property fmtid="{D5CDD505-2E9C-101B-9397-08002B2CF9AE}" pid="565" name="ZOTERO_BREF_il2h1OY3XCG21_28">
    <vt:lpwstr>re responsible for among-population differences in relative fitness of the two morphs. Selection exerted by grazers favored the short-scaped morph, whereas pollinator-mediated selection favored the long-scaped morph. Moreover, variation in selection among</vt:lpwstr>
  </property>
  <property fmtid="{D5CDD505-2E9C-101B-9397-08002B2CF9AE}" pid="566" name="ZOTERO_BREF_il2h1OY3XCG21_29">
    <vt:lpwstr> natural populations was associated with differences in morph frequency change, and the experimental removal of grazers at nine sites significantly reduced the frequency of the short-scaped morph over 8 y. The results demonstrate that spatial variation in</vt:lpwstr>
  </property>
  <property fmtid="{D5CDD505-2E9C-101B-9397-08002B2CF9AE}" pid="567" name="ZOTERO_BREF_il2h1OY3XCG21_3">
    <vt:lpwstr>n apline wildflower, Polemonium viscosum","container-title":"Evolution","page":"120-125","volume":"50","issue":"1","source":"Wiley Online Library","abstract":"Animal pollinators are thought to shape floral evolution, yet the tempo of this process has seld</vt:lpwstr>
  </property>
  <property fmtid="{D5CDD505-2E9C-101B-9397-08002B2CF9AE}" pid="568" name="ZOTERO_BREF_il2h1OY3XCG21_30">
    <vt:lpwstr> intensity of grazing and pollination produces a selection mosaic, and that changes in biotic interactions can trigger rapid genetic changes in natural plant populations.","DOI":"10.1073/pnas.1301421110","ISSN":"0027-8424, 1091-6490","note":"PMID: 2414543</vt:lpwstr>
  </property>
  <property fmtid="{D5CDD505-2E9C-101B-9397-08002B2CF9AE}" pid="569" name="ZOTERO_BREF_il2h1OY3XCG21_31">
    <vt:lpwstr>9","journalAbbreviation":"PNAS","language":"en","author":[{"family":"Ågren","given":"Jon"},{"family":"Hellström","given":"Frida"},{"family":"Toräng","given":"Per"},{"family":"Ehrlén","given":"Johan"}],"issued":{"date-parts":[["2013",5,11]]}}}],"schema":"h</vt:lpwstr>
  </property>
  <property fmtid="{D5CDD505-2E9C-101B-9397-08002B2CF9AE}" pid="570" name="ZOTERO_BREF_il2h1OY3XCG21_32">
    <vt:lpwstr>ttps://github.com/citation-style-language/schema/raw/master/csl-citation.json"}</vt:lpwstr>
  </property>
  <property fmtid="{D5CDD505-2E9C-101B-9397-08002B2CF9AE}" pid="571" name="ZOTERO_BREF_il2h1OY3XCG21_4">
    <vt:lpwstr>om been measured. I used the prediction equation of quantitative genetics, R = h2S, to predict the rate at which a change in pollinator abundance may have caused divergence in floral morphology of the alpine skypilot, Polemonium viscosum. A selection expe</vt:lpwstr>
  </property>
  <property fmtid="{D5CDD505-2E9C-101B-9397-08002B2CF9AE}" pid="572" name="ZOTERO_BREF_il2h1OY3XCG21_5">
    <vt:lpwstr>riment determined the rate at which such divergence can actually proceed. Corolla flare in this species increases by 12% from populations pollinated by a wide assemblage of insect visitors to those pollinated only by bumblebees. To simulate the evolutiona</vt:lpwstr>
  </property>
  <property fmtid="{D5CDD505-2E9C-101B-9397-08002B2CF9AE}" pid="573" name="ZOTERO_BREF_il2h1OY3XCG21_6">
    <vt:lpwstr>ry process giving rise to this change, I used a pollinator selection experiment. Plants with broad flowers set significantly more seeds than plants with narrow flowers under bumblebee pollination but had equivalent fecundity when visited by other insects </vt:lpwstr>
  </property>
  <property fmtid="{D5CDD505-2E9C-101B-9397-08002B2CF9AE}" pid="574" name="ZOTERO_BREF_il2h1OY3XCG21_7">
    <vt:lpwstr>or hand-pollinated. Bumblebee-mediated selection for broad corolla flare intensified from 0.07 at seed set to 0.17 at progeny establishment. Maternal parent-offspring regression yielded a confidence interval of 0.22–1.00 for trait heritability. Given thes</vt:lpwstr>
  </property>
  <property fmtid="{D5CDD505-2E9C-101B-9397-08002B2CF9AE}" pid="575" name="ZOTERO_BREF_il2h1OY3XCG21_8">
    <vt:lpwstr>e parameter estimates, the prediction equation shows that broadly flared flowers of bumblebee-pollinated P. viscosum could have evolved from narrower ones in a single generation. This prediction is matched by an observed 9% increase in offspring corolla f</vt:lpwstr>
  </property>
  <property fmtid="{D5CDD505-2E9C-101B-9397-08002B2CF9AE}" pid="576" name="ZOTERO_BREF_il2h1OY3XCG21_9">
    <vt:lpwstr>lare after a single bout of bumblebee-mediated selection, relative to offspring of unselected controls. Findings show that plant populations can adapt rapidly to abrupt changes in pollinator assemblages.","DOI":"10.1111/j.1558-5646.1996.tb04478.x","ISSN":</vt:lpwstr>
  </property>
  <property fmtid="{D5CDD505-2E9C-101B-9397-08002B2CF9AE}" pid="577" name="ZOTERO_BREF_il2h1OY3XCG2_1">
    <vt:lpwstr>ZOTERO_ITEM CSL_CITATION {"citationID":"kkgFy1Pl","properties":{"formattedCitation":"{\\rtf (Agrawal {\\i{}et al.} 2012)}","plainCitation":"(Agrawal et al. 2012)"},"citationItems":[{"id":7054,"uris":["http://zotero.org/users/624279/items/ZPKPZBUZ"],"uri":</vt:lpwstr>
  </property>
  <property fmtid="{D5CDD505-2E9C-101B-9397-08002B2CF9AE}" pid="578" name="ZOTERO_BREF_il2h1OY3XCG2_10">
    <vt:lpwstr>ve effects of insects on plant defense and through indirect effects due to reduced herbivory on plant competitors.\nProtecting the common evening primrose from being eaten by insects alters its phenotype in only five growing seasons.\nProtecting the commo</vt:lpwstr>
  </property>
  <property fmtid="{D5CDD505-2E9C-101B-9397-08002B2CF9AE}" pid="579" name="ZOTERO_BREF_il2h1OY3XCG2_11">
    <vt:lpwstr>n evening primrose from being eaten by insects alters its phenotype in only five growing seasons.","DOI":"10.1126/science.1225977","ISSN":"0036-8075, 1095-9203","note":"PMID: 23042894","language":"en","author":[{"family":"Agrawal","given":"Anurag A."},{"f</vt:lpwstr>
  </property>
  <property fmtid="{D5CDD505-2E9C-101B-9397-08002B2CF9AE}" pid="580" name="ZOTERO_BREF_il2h1OY3XCG2_12">
    <vt:lpwstr>amily":"Hastings","given":"Amy P."},{"family":"Johnson","given":"Marc T. J."},{"family":"Maron","given":"John L."},{"family":"Salminen","given":"Juha-Pekka"}],"issued":{"date-parts":[["2012",10,5]]}}}],"schema":"https://github.com/citation-style-language/</vt:lpwstr>
  </property>
  <property fmtid="{D5CDD505-2E9C-101B-9397-08002B2CF9AE}" pid="581" name="ZOTERO_BREF_il2h1OY3XCG2_13">
    <vt:lpwstr>schema/raw/master/csl-citation.json"}</vt:lpwstr>
  </property>
  <property fmtid="{D5CDD505-2E9C-101B-9397-08002B2CF9AE}" pid="582" name="ZOTERO_BREF_il2h1OY3XCG2_2">
    <vt:lpwstr>["http://zotero.org/users/624279/items/ZPKPZBUZ"],"itemData":{"id":7054,"type":"article-journal","title":"Insect herbivores drive real-time ecological and evolutionary change in plant populations","container-title":"Science","page":"113-116","volume":"338</vt:lpwstr>
  </property>
  <property fmtid="{D5CDD505-2E9C-101B-9397-08002B2CF9AE}" pid="583" name="ZOTERO_BREF_il2h1OY3XCG2_3">
    <vt:lpwstr>","issue":"6103","source":"science.sciencemag.org.ezp.sub.su.se","abstract":"Plant Anti-Insect Armaments\nBecause individual plants are unable to relocate, they are subject to extreme selection by the insects feeding upon them. One means by which plants s</vt:lpwstr>
  </property>
  <property fmtid="{D5CDD505-2E9C-101B-9397-08002B2CF9AE}" pid="584" name="ZOTERO_BREF_il2h1OY3XCG2_4">
    <vt:lpwstr>uppress herbivory is to produce toxic compounds to deter feeding (see the Perspective by Hare). Agrawal et al. (p. 113) compared pesticide–treated or untreated evening primroses. Over 5 years of pesticide treatment, the production of defensive chemicals i</vt:lpwstr>
  </property>
  <property fmtid="{D5CDD505-2E9C-101B-9397-08002B2CF9AE}" pid="585" name="ZOTERO_BREF_il2h1OY3XCG2_5">
    <vt:lpwstr>n the fruit reduced and flowering times shifted, and the primrose's competitive ability against dandelions improved. Züst et al. (p. 116) examined large-scale geographic patterns in a polymorphic chemical defense locus in the model plant Arabidopsis thali</vt:lpwstr>
  </property>
  <property fmtid="{D5CDD505-2E9C-101B-9397-08002B2CF9AE}" pid="586" name="ZOTERO_BREF_il2h1OY3XCG2_6">
    <vt:lpwstr>ana and found that it is matched by changes in the relative abundance of two specialist aphids. Thus, herbivory has strong and immediate effects on the local genotypic composition of plants and traits associated with herbivore resistance.\nInsect herbivor</vt:lpwstr>
  </property>
  <property fmtid="{D5CDD505-2E9C-101B-9397-08002B2CF9AE}" pid="587" name="ZOTERO_BREF_il2h1OY3XCG2_7">
    <vt:lpwstr>es are hypothesized to be major factors affecting the ecology and evolution of plants. We tested this prediction by suppressing insects in replicated field populations of a native plant, Oenothera biennis, which reduced seed predation, altered interspecif</vt:lpwstr>
  </property>
  <property fmtid="{D5CDD505-2E9C-101B-9397-08002B2CF9AE}" pid="588" name="ZOTERO_BREF_il2h1OY3XCG2_8">
    <vt:lpwstr>ic competitive dynamics, and resulted in rapid evolutionary divergence. Comparative genotyping and phenotyping of nearly 12,000 O. biennis individuals revealed that in plots protected from insects, resistance to herbivores declined through time owing to c</vt:lpwstr>
  </property>
  <property fmtid="{D5CDD505-2E9C-101B-9397-08002B2CF9AE}" pid="589" name="ZOTERO_BREF_il2h1OY3XCG2_9">
    <vt:lpwstr>hanges in flowering time and lower defensive ellagitannins in fruits, whereas plant competitive ability increased. This independent real-time evolution of plant resistance and competitive ability in the field resulted from the relaxation of direct selecti</vt:lpwstr>
  </property>
  <property fmtid="{D5CDD505-2E9C-101B-9397-08002B2CF9AE}" pid="590" name="ZOTERO_BREF_j4aYahmydtM0_1">
    <vt:lpwstr>ZOTERO_ITEM CSL_CITATION {"citationID":"a15gsp20c87","properties":{"formattedCitation":"{\\rtf (Lemoine {\\i{}et al.} 2017)}","plainCitation":"(Lemoine et al. 2017)"},"citationItems":[{"id":6255,"uris":["http://zotero.org/users/624279/items/I554E9DF"],"ur</vt:lpwstr>
  </property>
  <property fmtid="{D5CDD505-2E9C-101B-9397-08002B2CF9AE}" pid="591" name="ZOTERO_BREF_j4aYahmydtM0_10">
    <vt:lpwstr>. All rights reserved.","DOI":"10.1002/ecy.1855","ISSN":"1939-9170","journalAbbreviation":"Ecology","language":"en","author":[{"family":"Lemoine","given":"Nathan P."},{"family":"Doublet","given":"Dejeanne"},{"family":"Salminen","given":"Juha-Pekka"},{"fam</vt:lpwstr>
  </property>
  <property fmtid="{D5CDD505-2E9C-101B-9397-08002B2CF9AE}" pid="592" name="ZOTERO_BREF_j4aYahmydtM0_11">
    <vt:lpwstr>ily":"Burkepile","given":"Deron E."},{"family":"Parker","given":"John D."}],"issued":{"date-parts":[["2017",4,18]]}}}],"schema":"https://github.com/citation-style-language/schema/raw/master/csl-citation.json"}</vt:lpwstr>
  </property>
  <property fmtid="{D5CDD505-2E9C-101B-9397-08002B2CF9AE}" pid="593" name="ZOTERO_BREF_j4aYahmydtM0_2">
    <vt:lpwstr>i":["http://zotero.org/users/624279/items/I554E9DF"],"itemData":{"id":6255,"type":"article-journal","title":"Responses of plant phenology, growth, defense, and reproduction to interactive effects of warming and insect herbivory","container-title":"Ecology</vt:lpwstr>
  </property>
  <property fmtid="{D5CDD505-2E9C-101B-9397-08002B2CF9AE}" pid="594" name="ZOTERO_BREF_j4aYahmydtM0_3">
    <vt:lpwstr>","page":"n/a-n/a","source":"Wiley Online Library","abstract":"Climate warming can modify plant reproductive fitness through direct and indirect pathways. Direct effects include temperature-driven impacts on growth, reproduction, and secondary metabolites</vt:lpwstr>
  </property>
  <property fmtid="{D5CDD505-2E9C-101B-9397-08002B2CF9AE}" pid="595" name="ZOTERO_BREF_j4aYahmydtM0_4">
    <vt:lpwstr>. Indirect effects may manifest through altered species interactions, including herbivory, although studies comparing the interactive effects of warming and herbivory are few. We used experimental warming combined with herbivore exclusion cages to assess </vt:lpwstr>
  </property>
  <property fmtid="{D5CDD505-2E9C-101B-9397-08002B2CF9AE}" pid="596" name="ZOTERO_BREF_j4aYahmydtM0_5">
    <vt:lpwstr>the interactive effects of climate warming and herbivory by Popillia japonica, the Japanese beetle, on flowering phenology, growth, defense, and lifetime reproduction of a biennial herb, Oenothera biennis. Regardless of temperature, herbivory delayed flow</vt:lpwstr>
  </property>
  <property fmtid="{D5CDD505-2E9C-101B-9397-08002B2CF9AE}" pid="597" name="ZOTERO_BREF_j4aYahmydtM0_6">
    <vt:lpwstr>ering phenology and, surprisingly, led to decreased levels of foliar defenses. At ambient temperatures, plants were able to compensate for herbivory by producing smaller seeds and increasing total seed production, leading to similar investment in seed bio</vt:lpwstr>
  </property>
  <property fmtid="{D5CDD505-2E9C-101B-9397-08002B2CF9AE}" pid="598" name="ZOTERO_BREF_j4aYahmydtM0_7">
    <vt:lpwstr>mass for plants exposed to and protected from herbivores. At elevated temperatures, plants also had elevated total seed production, but herbivory had negligible impacts on flower and fruit production, and total lifetime seed biomass was highest in plants </vt:lpwstr>
  </property>
  <property fmtid="{D5CDD505-2E9C-101B-9397-08002B2CF9AE}" pid="599" name="ZOTERO_BREF_j4aYahmydtM0_8">
    <vt:lpwstr>exposed to herbivores in warmed conditions. We speculate that warming induced a stress response in O. biennis resulting from low soil moisture, which in turn led to an increase in seed number at the expense of maternal investment in each seed. Plant-insec</vt:lpwstr>
  </property>
  <property fmtid="{D5CDD505-2E9C-101B-9397-08002B2CF9AE}" pid="600" name="ZOTERO_BREF_j4aYahmydtM0_9">
    <vt:lpwstr>t interactions might therefore shift appreciably under future climates, and ecologists must consider both temperature and herbivory when attempting to assess the ramifications of climate warming on plant populations. This article is protected by copyright</vt:lpwstr>
  </property>
  <property fmtid="{D5CDD505-2E9C-101B-9397-08002B2CF9AE}" pid="601" name="ZOTERO_BREF_jY1Bzi4ycVQf_1">
    <vt:lpwstr>ZOTERO_ITEM CSL_CITATION {"citationID":"OSWPd5Gn","properties":{"formattedCitation":"(Elmes {\\i{}et al.} 1994)","plainCitation":"","noteIndex":0},"citationItems":[{"id":2711,"uris":["http://zotero.org/users/624279/items/7SACJBFV"],"uri":["http://zotero.o</vt:lpwstr>
  </property>
  <property fmtid="{D5CDD505-2E9C-101B-9397-08002B2CF9AE}" pid="602" name="ZOTERO_BREF_jY1Bzi4ycVQf_2">
    <vt:lpwstr>rg/users/624279/items/7SACJBFV"],"itemData":{"id":2711,"type":"article-journal","container-title":"Memorabilia Zoologica","page":"55-68","title":"Differences in host-ant specificity between Spanish, Dutch and Swedish populations of the endangered butterfl</vt:lpwstr>
  </property>
  <property fmtid="{D5CDD505-2E9C-101B-9397-08002B2CF9AE}" pid="603" name="ZOTERO_BREF_jY1Bzi4ycVQf_3">
    <vt:lpwstr>y, Maculinea alcon (Denis et Schiff.)(Lepidoptera)","volume":"48","author":[{"family":"Elmes","given":"Graham W."},{"family":"Thomas","given":"Jeremy A."},{"family":"Hammarstedt","given":"Olle"},{"family":"Munguira","given":"Miguel L."},{"family":"Martin"</vt:lpwstr>
  </property>
  <property fmtid="{D5CDD505-2E9C-101B-9397-08002B2CF9AE}" pid="604" name="ZOTERO_BREF_jY1Bzi4ycVQf_4">
    <vt:lpwstr>,"given":"Jose"},{"family":"Made","given":"Jan G.","non-dropping-particle":"van der"}],"issued":{"date-parts":[["1994"]]}}}],"schema":"https://github.com/citation-style-language/schema/raw/master/csl-citation.json"}</vt:lpwstr>
  </property>
  <property fmtid="{D5CDD505-2E9C-101B-9397-08002B2CF9AE}" pid="605" name="ZOTERO_BREF_mHpGlleqFNHu1_1">
    <vt:lpwstr>ZOTERO_ITEM CSL_CITATION {"citationID":"545kNk0r","properties":{"formattedCitation":"(Elzinga {\\i{}et al.} 2007; Kudo &amp; Ida 2013; Vald\\uc0\\u233{}s &amp; Ehrl\\uc0\\u233{}n 2017a)","plainCitation":"(Elzinga et al. 2007; Kudo &amp; Ida 2013; Valdés &amp; Ehrlén 2017</vt:lpwstr>
  </property>
  <property fmtid="{D5CDD505-2E9C-101B-9397-08002B2CF9AE}" pid="606" name="ZOTERO_BREF_mHpGlleqFNHu1_10">
    <vt:lpwstr> a major limiting factor for reproduction of spring ephemerals. This report demonstrates the mechanism of phenological mismatch and its ecological impact on plant–pollinator interactions based on long-term monitoring. Frequent occurrence of mismatch can d</vt:lpwstr>
  </property>
  <property fmtid="{D5CDD505-2E9C-101B-9397-08002B2CF9AE}" pid="607" name="ZOTERO_BREF_mHpGlleqFNHu1_11">
    <vt:lpwstr>ecrease seed production and may affect the population dynamics of spring ephemerals.","DOI":"10.1890/12-2003.1","ISSN":"1939-9170","language":"en","author":[{"family":"Kudo","given":"Gaku"},{"family":"Ida","given":"Takashi Y."}],"issued":{"date-parts":[["</vt:lpwstr>
  </property>
  <property fmtid="{D5CDD505-2E9C-101B-9397-08002B2CF9AE}" pid="608" name="ZOTERO_BREF_mHpGlleqFNHu1_12">
    <vt:lpwstr>2013",10,1]]}}},{"id":6660,"uris":["http://zotero.org/users/624279/items/UI9EMJHU"],"uri":["http://zotero.org/users/624279/items/UI9EMJHU"],"itemData":{"id":6660,"type":"article-journal","title":"Caterpillar seed predators mediate shifts in selection on f</vt:lpwstr>
  </property>
  <property fmtid="{D5CDD505-2E9C-101B-9397-08002B2CF9AE}" pid="609" name="ZOTERO_BREF_mHpGlleqFNHu1_13">
    <vt:lpwstr>lowering phenology in their host plant","container-title":"Ecology","page":"228-238","volume":"98","issue":"1","source":"Wiley Online Library","abstract":"Variation in selection among populations and years has important implications for evolutionary traje</vt:lpwstr>
  </property>
  <property fmtid="{D5CDD505-2E9C-101B-9397-08002B2CF9AE}" pid="610" name="ZOTERO_BREF_mHpGlleqFNHu1_14">
    <vt:lpwstr>ctories of populations. Yet, the agents of selection causing this variation have rarely been identified. Selection on the time of reproduction within a season in plants might differ both among populations and among years, and selection can be mediated by </vt:lpwstr>
  </property>
  <property fmtid="{D5CDD505-2E9C-101B-9397-08002B2CF9AE}" pid="611" name="ZOTERO_BREF_mHpGlleqFNHu1_15">
    <vt:lpwstr>both mutualists and antagonists. We investigated if differences in the direction of phenotypic selection on flowering phenology among 20 populations of Gentiana pneumonanthe during 2 yr were related to the presence of the butterfly seed predator Phengaris</vt:lpwstr>
  </property>
  <property fmtid="{D5CDD505-2E9C-101B-9397-08002B2CF9AE}" pid="612" name="ZOTERO_BREF_mHpGlleqFNHu1_16">
    <vt:lpwstr> alcon, and if butterfly incidence was associated with the abundance of the butterfly's second host, Myrmica ants. In plant populations without the butterfly, phenotypic selection favored earlier flowering. In populations where the butterfly was present, </vt:lpwstr>
  </property>
  <property fmtid="{D5CDD505-2E9C-101B-9397-08002B2CF9AE}" pid="613" name="ZOTERO_BREF_mHpGlleqFNHu1_17">
    <vt:lpwstr>caterpillars preferentially attacked early-flowering individuals, shifting the direction of selection to favoring later flowering. Butterfly incidence in plant populations increased with ant abundance. Our results demonstrate that antagonistic interaction</vt:lpwstr>
  </property>
  <property fmtid="{D5CDD505-2E9C-101B-9397-08002B2CF9AE}" pid="614" name="ZOTERO_BREF_mHpGlleqFNHu1_18">
    <vt:lpwstr>s can shift the direction of selection on flowering phenology, and suggest that such shifts might be associated with differences in the community context.","DOI":"10.1002/ecy.1633","ISSN":"1939-9170","journalAbbreviation":"Ecology","language":"en","author</vt:lpwstr>
  </property>
  <property fmtid="{D5CDD505-2E9C-101B-9397-08002B2CF9AE}" pid="615" name="ZOTERO_BREF_mHpGlleqFNHu1_19">
    <vt:lpwstr>":[{"family":"Valdés","given":"Alicia"},{"family":"Ehrlén","given":"Johan"}],"issued":{"date-parts":[["2017",1,1]]}}}],"schema":"https://github.com/citation-style-language/schema/raw/master/csl-citation.json"}</vt:lpwstr>
  </property>
  <property fmtid="{D5CDD505-2E9C-101B-9397-08002B2CF9AE}" pid="616" name="ZOTERO_BREF_mHpGlleqFNHu1_2">
    <vt:lpwstr>a)","dontUpdate":true,"noteIndex":0},"citationItems":[{"id":"o4KX52Bo/Y85bFzXx","uris":["http://zotero.org/users/624279/items/MAVEULXN"],"uri":["http://zotero.org/users/624279/items/MAVEULXN"],"itemData":{"id":3068,"type":"article-journal","title":"Time a</vt:lpwstr>
  </property>
  <property fmtid="{D5CDD505-2E9C-101B-9397-08002B2CF9AE}" pid="617" name="ZOTERO_BREF_mHpGlleqFNHu1_3">
    <vt:lpwstr>fter time: flowering phenology and biotic interactions","container-title":"Trends in Ecology &amp; Evolution","page":"432–439","volume":"22","issue":"8","source":"Google Scholar","shortTitle":"Time after time","author":[{"family":"Elzinga","given":"J. A."},{"</vt:lpwstr>
  </property>
  <property fmtid="{D5CDD505-2E9C-101B-9397-08002B2CF9AE}" pid="618" name="ZOTERO_BREF_mHpGlleqFNHu1_4">
    <vt:lpwstr>family":"Atlan","given":"A."},{"family":"Biere","given":"A."},{"family":"Gigord","given":"L."},{"family":"Weis","given":"A. E."},{"family":"Bernasconi","given":"G."}],"issued":{"date-parts":[["2007"]]}}},{"id":7051,"uris":["http://zotero.org/users/624279/</vt:lpwstr>
  </property>
  <property fmtid="{D5CDD505-2E9C-101B-9397-08002B2CF9AE}" pid="619" name="ZOTERO_BREF_mHpGlleqFNHu1_5">
    <vt:lpwstr>items/7H3F9YE2"],"uri":["http://zotero.org/users/624279/items/7H3F9YE2"],"itemData":{"id":7051,"type":"article-journal","title":"Early onset of spring increases the phenological mismatch between plants and pollinators","container-title":"Ecology","page":"</vt:lpwstr>
  </property>
  <property fmtid="{D5CDD505-2E9C-101B-9397-08002B2CF9AE}" pid="620" name="ZOTERO_BREF_mHpGlleqFNHu1_6">
    <vt:lpwstr>2311-2320","volume":"94","issue":"10","source":"Wiley Online Library","abstract":"Climate warming accelerates the timing of flowering and insect pollinator emergence, especially in spring. If these phenological shifts progress independently between specie</vt:lpwstr>
  </property>
  <property fmtid="{D5CDD505-2E9C-101B-9397-08002B2CF9AE}" pid="621" name="ZOTERO_BREF_mHpGlleqFNHu1_7">
    <vt:lpwstr>s, features of plant–pollinator mutualisms may be modified. However, evidence of phenological mismatch in pollination systems is limited. We investigated the phenologies of a spring ephemeral, Corydalis ambigua, and its pollinators (bumble bees), and seed</vt:lpwstr>
  </property>
  <property fmtid="{D5CDD505-2E9C-101B-9397-08002B2CF9AE}" pid="622" name="ZOTERO_BREF_mHpGlleqFNHu1_8">
    <vt:lpwstr>-set success over 10–14 years in three populations. Although both flowering onset and first detection of overwintered queen bees in the C. ambigua populations were closely related to snowmelt time and/or spring temperature, flowering tended to be ahead of</vt:lpwstr>
  </property>
  <property fmtid="{D5CDD505-2E9C-101B-9397-08002B2CF9AE}" pid="623" name="ZOTERO_BREF_mHpGlleqFNHu1_9">
    <vt:lpwstr> first pollinator detection when spring came early, resulting in lower seed production owing to low pollination service. Relationships between flowering onset time, phenological mismatch, and seed-set success strongly suggest that phenological mismatch is</vt:lpwstr>
  </property>
  <property fmtid="{D5CDD505-2E9C-101B-9397-08002B2CF9AE}" pid="624" name="ZOTERO_BREF_mjHbEj6mwHaA1_1">
    <vt:lpwstr/>
  </property>
  <property fmtid="{D5CDD505-2E9C-101B-9397-08002B2CF9AE}" pid="625" name="ZOTERO_BREF_mjHbEj6mwHaA1_10">
    <vt:lpwstr/>
  </property>
  <property fmtid="{D5CDD505-2E9C-101B-9397-08002B2CF9AE}" pid="626" name="ZOTERO_BREF_mjHbEj6mwHaA1_11">
    <vt:lpwstr/>
  </property>
  <property fmtid="{D5CDD505-2E9C-101B-9397-08002B2CF9AE}" pid="627" name="ZOTERO_BREF_mjHbEj6mwHaA1_12">
    <vt:lpwstr/>
  </property>
  <property fmtid="{D5CDD505-2E9C-101B-9397-08002B2CF9AE}" pid="628" name="ZOTERO_BREF_mjHbEj6mwHaA1_2">
    <vt:lpwstr/>
  </property>
  <property fmtid="{D5CDD505-2E9C-101B-9397-08002B2CF9AE}" pid="629" name="ZOTERO_BREF_mjHbEj6mwHaA1_3">
    <vt:lpwstr/>
  </property>
  <property fmtid="{D5CDD505-2E9C-101B-9397-08002B2CF9AE}" pid="630" name="ZOTERO_BREF_mjHbEj6mwHaA1_4">
    <vt:lpwstr/>
  </property>
  <property fmtid="{D5CDD505-2E9C-101B-9397-08002B2CF9AE}" pid="631" name="ZOTERO_BREF_mjHbEj6mwHaA1_5">
    <vt:lpwstr/>
  </property>
  <property fmtid="{D5CDD505-2E9C-101B-9397-08002B2CF9AE}" pid="632" name="ZOTERO_BREF_mjHbEj6mwHaA1_6">
    <vt:lpwstr/>
  </property>
  <property fmtid="{D5CDD505-2E9C-101B-9397-08002B2CF9AE}" pid="633" name="ZOTERO_BREF_mjHbEj6mwHaA1_7">
    <vt:lpwstr/>
  </property>
  <property fmtid="{D5CDD505-2E9C-101B-9397-08002B2CF9AE}" pid="634" name="ZOTERO_BREF_mjHbEj6mwHaA1_8">
    <vt:lpwstr/>
  </property>
  <property fmtid="{D5CDD505-2E9C-101B-9397-08002B2CF9AE}" pid="635" name="ZOTERO_BREF_mjHbEj6mwHaA1_9">
    <vt:lpwstr/>
  </property>
  <property fmtid="{D5CDD505-2E9C-101B-9397-08002B2CF9AE}" pid="636" name="ZOTERO_BREF_mjHbEj6mwHaA_1">
    <vt:lpwstr>ZOTERO_ITEM CSL_CITATION {"citationID":"rdnDikRp","properties":{"formattedCitation":"(Valdés and Ehrlén 2019)","plainCitation":"(Valdés and Ehrlén 2019)","dontUpdate":true,"noteIndex":0},"citationItems":[{"id":8241,"uris":["http://zotero.org/users/624279/</vt:lpwstr>
  </property>
  <property fmtid="{D5CDD505-2E9C-101B-9397-08002B2CF9AE}" pid="637" name="ZOTERO_BREF_mjHbEj6mwHaA_10">
    <vt:lpwstr> selection.","container-title":"Journal of Animal Ecology","DOI":"10.1111/1365-2656.12952","ISSN":"1365-2656","issue":"4","language":"en","page":"649-658","source":"Wiley Online Library","title":"Resource overlap and dilution effects shape host plant use </vt:lpwstr>
  </property>
  <property fmtid="{D5CDD505-2E9C-101B-9397-08002B2CF9AE}" pid="638" name="ZOTERO_BREF_mjHbEj6mwHaA_11">
    <vt:lpwstr>in a myrmecophilous butterfly","volume":"88","author":[{"family":"Valdés","given":"Alicia"},{"family":"Ehrlén","given":"Johan"}],"issued":{"date-parts":[["2019"]]}}}],"schema":"https://github.com/citation-style-language/schema/raw/master/csl-citation.json</vt:lpwstr>
  </property>
  <property fmtid="{D5CDD505-2E9C-101B-9397-08002B2CF9AE}" pid="639" name="ZOTERO_BREF_mjHbEj6mwHaA_12">
    <vt:lpwstr>"}</vt:lpwstr>
  </property>
  <property fmtid="{D5CDD505-2E9C-101B-9397-08002B2CF9AE}" pid="640" name="ZOTERO_BREF_mjHbEj6mwHaA_2">
    <vt:lpwstr>items/UJ6V8NGS"],"uri":["http://zotero.org/users/624279/items/UJ6V8NGS"],"itemData":{"id":8241,"type":"article-journal","abstract":"The effects of consumers on fitness of resource organisms are a complex function of the spatio-temporal distribution of the</vt:lpwstr>
  </property>
  <property fmtid="{D5CDD505-2E9C-101B-9397-08002B2CF9AE}" pid="641" name="ZOTERO_BREF_mjHbEj6mwHaA_3">
    <vt:lpwstr> resources, consumer functional responses and trait preferences, and availability of other resources. The ubiquitous variation in the intensity of species interactions has important consequences for the ecological and evolutionary dynamics of natural popu</vt:lpwstr>
  </property>
  <property fmtid="{D5CDD505-2E9C-101B-9397-08002B2CF9AE}" pid="642" name="ZOTERO_BREF_mjHbEj6mwHaA_4">
    <vt:lpwstr>lations. Nevertheless, little is known about the processes causing this variation and their operational scales. Here, we examine how variation in the intensity of a consumer–resource interaction is related to resource timing, resource density and abundanc</vt:lpwstr>
  </property>
  <property fmtid="{D5CDD505-2E9C-101B-9397-08002B2CF9AE}" pid="643" name="ZOTERO_BREF_mjHbEj6mwHaA_5">
    <vt:lpwstr>e of other resources. Using the butterfly consumer Phengaris alcon and its two sequential resources, the host plant Gentiana pneumonanthe and the host ants Myrmica spp., we investigated how butterfly egg-laying depended on focal host plant phenology, dens</vt:lpwstr>
  </property>
  <property fmtid="{D5CDD505-2E9C-101B-9397-08002B2CF9AE}" pid="644" name="ZOTERO_BREF_mjHbEj6mwHaA_6">
    <vt:lpwstr>ity and phenology of neighbouring host plants and host ant abundance. Butterflies preferred plants that simultaneously maximized the availability of both larval resources in time and space, that is, they chose early-flowering plants that were of higher nu</vt:lpwstr>
  </property>
  <property fmtid="{D5CDD505-2E9C-101B-9397-08002B2CF9AE}" pid="645" name="ZOTERO_BREF_mjHbEj6mwHaA_7">
    <vt:lpwstr>tritional quality for larvae where host ants were abundant. Both the probability of oviposition and the number of eggs were lower in plant individuals with a high neighbour density than in more isolated plants, and this dilution effect was stronger when n</vt:lpwstr>
  </property>
  <property fmtid="{D5CDD505-2E9C-101B-9397-08002B2CF9AE}" pid="646" name="ZOTERO_BREF_mjHbEj6mwHaA_8">
    <vt:lpwstr>eighbours flowered early. Our results show that plant–herbivore interactions simultaneously depend on the spatio-temporal distribution of a focal resource and on the small-scale spatial variation in the abundance of other herbivore resources. Given that c</vt:lpwstr>
  </property>
  <property fmtid="{D5CDD505-2E9C-101B-9397-08002B2CF9AE}" pid="647" name="ZOTERO_BREF_mjHbEj6mwHaA_9">
    <vt:lpwstr>onsumers have negative effects on fitness and prefer certain timing of the resource organisms, this implies that processes acting at the levels of individuals, populations and communities simultaneously contribute to variation in consumer-mediated natural</vt:lpwstr>
  </property>
  <property fmtid="{D5CDD505-2E9C-101B-9397-08002B2CF9AE}" pid="648" name="ZOTERO_BREF_oZeinw3YqC0N_1">
    <vt:lpwstr/>
  </property>
  <property fmtid="{D5CDD505-2E9C-101B-9397-08002B2CF9AE}" pid="649" name="ZOTERO_BREF_oZeinw3YqC0N_2">
    <vt:lpwstr/>
  </property>
  <property fmtid="{D5CDD505-2E9C-101B-9397-08002B2CF9AE}" pid="650" name="ZOTERO_BREF_oZeinw3YqC0N_3">
    <vt:lpwstr/>
  </property>
  <property fmtid="{D5CDD505-2E9C-101B-9397-08002B2CF9AE}" pid="651" name="ZOTERO_BREF_oZeinw3YqC0N_4">
    <vt:lpwstr/>
  </property>
  <property fmtid="{D5CDD505-2E9C-101B-9397-08002B2CF9AE}" pid="652" name="ZOTERO_BREF_qLMdDl6nLjJR_1">
    <vt:lpwstr>ZOTERO_ITEM CSL_CITATION {"citationID":"ikSMs8Km","properties":{"formattedCitation":"(K\\uc0\\u246{}nig et al. 2015)","plainCitation":"(König et al. 2015)","noteIndex":0},"citationItems":[{"id":5289,"uris":["http://zotero.org/users/624279/items/Q3QCSGEN"]</vt:lpwstr>
  </property>
  <property fmtid="{D5CDD505-2E9C-101B-9397-08002B2CF9AE}" pid="653" name="ZOTERO_BREF_qLMdDl6nLjJR_10">
    <vt:lpwstr>ISSN":"2045-7758","issue":"9","journalAbbreviation":"Ecol Evol","language":"en","page":"1863-1872","source":"Wiley Online Library","title":"Timing of flowering and intensity of attack by a butterfly herbivore in a polyploid herb","volume":"5","author":[{"</vt:lpwstr>
  </property>
  <property fmtid="{D5CDD505-2E9C-101B-9397-08002B2CF9AE}" pid="654" name="ZOTERO_BREF_qLMdDl6nLjJR_11">
    <vt:lpwstr>family":"König","given":"Malin A. E."},{"family":"Wiklund","given":"Christer"},{"family":"Ehrlén","given":"Johan"}],"issued":{"date-parts":[["2015",5,1]]}}}],"schema":"https://github.com/citation-style-language/schema/raw/master/csl-citation.json"}</vt:lpwstr>
  </property>
  <property fmtid="{D5CDD505-2E9C-101B-9397-08002B2CF9AE}" pid="655" name="ZOTERO_BREF_qLMdDl6nLjJR_2">
    <vt:lpwstr>,"uri":["http://zotero.org/users/624279/items/Q3QCSGEN"],"itemData":{"id":5289,"type":"article-journal","abstract":"Timing of plant development both determines the abiotic conditions that the plant experiences and strongly influences the intensity of inte</vt:lpwstr>
  </property>
  <property fmtid="{D5CDD505-2E9C-101B-9397-08002B2CF9AE}" pid="656" name="ZOTERO_BREF_qLMdDl6nLjJR_3">
    <vt:lpwstr>ractions with other organisms. Plants and herbivores differ in their response to environmental cues, and spatial and temporal variation in environmental conditions might influence the synchrony between host plants and herbivores, and the intensity of thei</vt:lpwstr>
  </property>
  <property fmtid="{D5CDD505-2E9C-101B-9397-08002B2CF9AE}" pid="657" name="ZOTERO_BREF_qLMdDl6nLjJR_4">
    <vt:lpwstr>r interactions. We investigated whether differences in first day of flowering among and within 21 populations of the polyploid herb Cardamine pratensis influenced the frequency of oviposition by the butterfly Anthocharis cardamines during four study years</vt:lpwstr>
  </property>
  <property fmtid="{D5CDD505-2E9C-101B-9397-08002B2CF9AE}" pid="658" name="ZOTERO_BREF_qLMdDl6nLjJR_5">
    <vt:lpwstr>. The proportion of plants that became oviposited upon differed among populations, but these differences were not related to mean flowering phenology within the population in any of the four study years. Attack rates in the field were also not correlated </vt:lpwstr>
  </property>
  <property fmtid="{D5CDD505-2E9C-101B-9397-08002B2CF9AE}" pid="659" name="ZOTERO_BREF_qLMdDl6nLjJR_6">
    <vt:lpwstr>with resistance to oviposition estimated under controlled conditions. Within populations, the frequency of butterfly attack was higher in early-flowering individuals in two of the four study years, while there was no significant relationship in the other </vt:lpwstr>
  </property>
  <property fmtid="{D5CDD505-2E9C-101B-9397-08002B2CF9AE}" pid="660" name="ZOTERO_BREF_qLMdDl6nLjJR_7">
    <vt:lpwstr>2 years. Larger plants were more likely to become oviposited upon in all 4 years. The effects of first flowering day and size on the frequency of butterfly attack did not differ among populations. The results suggest that differences in attack intensities</vt:lpwstr>
  </property>
  <property fmtid="{D5CDD505-2E9C-101B-9397-08002B2CF9AE}" pid="661" name="ZOTERO_BREF_qLMdDl6nLjJR_8">
    <vt:lpwstr> among populations are driven mainly by differences in the environmental context of populations while mean differences in plant traits play a minor role. The fact that within populations timing of flowering influenced the frequency of herbivore attack onl</vt:lpwstr>
  </property>
  <property fmtid="{D5CDD505-2E9C-101B-9397-08002B2CF9AE}" pid="662" name="ZOTERO_BREF_qLMdDl6nLjJR_9">
    <vt:lpwstr>y in some years and suggests that herbivore-mediated selection on plant phenology differs among years, possibly because plants and herbivores respond differently to environmental cues.","container-title":"Ecology and Evolution","DOI":"10.1002/ece3.1470","</vt:lpwstr>
  </property>
  <property fmtid="{D5CDD505-2E9C-101B-9397-08002B2CF9AE}" pid="663" name="ZOTERO_BREF_qwigl8nRIwgu_1">
    <vt:lpwstr/>
  </property>
  <property fmtid="{D5CDD505-2E9C-101B-9397-08002B2CF9AE}" pid="664" name="ZOTERO_BREF_r5VYcMiFepri_1">
    <vt:lpwstr>ZOTERO_ITEM CSL_CITATION {"citationID":"lrIzcXnH","properties":{"formattedCitation":"(Thomas and Elmes 2001)","plainCitation":"(Thomas and Elmes 2001)","noteIndex":0},"citationItems":[{"id":7637,"uris":["http://zotero.org/users/624279/items/5FAQWZ9C"],"ur</vt:lpwstr>
  </property>
  <property fmtid="{D5CDD505-2E9C-101B-9397-08002B2CF9AE}" pid="665" name="ZOTERO_BREF_r5VYcMiFepri_10">
    <vt:lpwstr>e":"268","author":[{"family":"Thomas","given":"J. A."},{"family":"Elmes","given":"G. W."}],"issued":{"date-parts":[["2001",3,7]]}}}],"schema":"https://github.com/citation-style-language/schema/raw/master/csl-citation.json"}</vt:lpwstr>
  </property>
  <property fmtid="{D5CDD505-2E9C-101B-9397-08002B2CF9AE}" pid="666" name="ZOTERO_BREF_r5VYcMiFepri_2">
    <vt:lpwstr>i":["http://zotero.org/users/624279/items/5FAQWZ9C"],"itemData":{"id":7637,"type":"article-journal","abstract":"It has been suggested that the socially parasitic butterfly Maculinea alcon detects ant odours before ovipositing on initial larval food plants</vt:lpwstr>
  </property>
  <property fmtid="{D5CDD505-2E9C-101B-9397-08002B2CF9AE}" pid="667" name="ZOTERO_BREF_r5VYcMiFepri_3">
    <vt:lpwstr> near colonies of its obligate ant host Myrmica ruginodis. It has also been suggested that overcrowding on food plants near M. ruginodis is avoided by an ability to detect high egg loads, resulting in a switch to selecting plants near less suitable ant sp</vt:lpwstr>
  </property>
  <property fmtid="{D5CDD505-2E9C-101B-9397-08002B2CF9AE}" pid="668" name="ZOTERO_BREF_r5VYcMiFepri_4">
    <vt:lpwstr>ecies. If confirmed, this hypothesis (H1) would have serious implications for the application of current population models aimed at the conservation of endangered Maculinea species, which are based on the null hypothesis (H0) that females randomly select </vt:lpwstr>
  </property>
  <property fmtid="{D5CDD505-2E9C-101B-9397-08002B2CF9AE}" pid="669" name="ZOTERO_BREF_r5VYcMiFepri_5">
    <vt:lpwstr>food plants whose flower buds are at a precise phenological stage, making oviposition independent of ants. If H1 were wrong, practical management based upon its assumptions could lead to the extinction of protected populations. We present data for the fiv</vt:lpwstr>
  </property>
  <property fmtid="{D5CDD505-2E9C-101B-9397-08002B2CF9AE}" pid="670" name="ZOTERO_BREF_r5VYcMiFepri_6">
    <vt:lpwstr>e European species of Maculinea which show that (i) each oviposits on a phenologically restricted flower–bud stage, which accounts for the apparent host–ant–mediated niche separation in sympatric populations of Maculinea nausithous and Maculinea teleius, </vt:lpwstr>
  </property>
  <property fmtid="{D5CDD505-2E9C-101B-9397-08002B2CF9AE}" pid="671" name="ZOTERO_BREF_r5VYcMiFepri_7">
    <vt:lpwstr>(ii) there is no temporal shift in oviposition by Maculinea arion in relation to host ant distribution or egg density, and (iii) oviposition patterns in 13 populations of M.alcon's closest relative, Maculinea rebeli, conform to H0 not H1 predictions. It i</vt:lpwstr>
  </property>
  <property fmtid="{D5CDD505-2E9C-101B-9397-08002B2CF9AE}" pid="672" name="ZOTERO_BREF_r5VYcMiFepri_8">
    <vt:lpwstr>s concluded that conservation measures should continue to be based on H0.","container-title":"Proceedings of the Royal Society of London B: Biological Sciences","DOI":"10.1098/rspb.2000.1398","ISSN":"0962-8452, 1471-2954","issue":"1466","language":"en","n</vt:lpwstr>
  </property>
  <property fmtid="{D5CDD505-2E9C-101B-9397-08002B2CF9AE}" pid="673" name="ZOTERO_BREF_r5VYcMiFepri_9">
    <vt:lpwstr>ote":"PMID: 11296858","page":"471-477","source":"rspb.royalsocietypublishing.org.ezp.sub.su.se","title":"Food–plant niche selection rather than the presence of ant nests explains oviposition patterns in the myrmecophilous butterfly genus Maculinea","volum</vt:lpwstr>
  </property>
  <property fmtid="{D5CDD505-2E9C-101B-9397-08002B2CF9AE}" pid="674" name="ZOTERO_BREF_tFs0ROjkfazw_1">
    <vt:lpwstr>ZOTERO_ITEM CSL_CITATION {"citationID":"V3Ehtlyz","properties":{"formattedCitation":"(Vald\\uc0\\u233{}s &amp; Ehrl\\uc0\\u233{}n 2019)","plainCitation":"(Valdés &amp; Ehrlén 2019)","noteIndex":0},"citationItems":[{"id":1592,"uris":["http://zotero.org/users/62427</vt:lpwstr>
  </property>
  <property fmtid="{D5CDD505-2E9C-101B-9397-08002B2CF9AE}" pid="675" name="ZOTERO_BREF_tFs0ROjkfazw_10">
    <vt:lpwstr>al selection.","container-title":"Journal of Animal Ecology","DOI":"10.1111/1365-2656.12952","ISSN":"1365-2656","issue":"4","language":"en","page":"649-658","source":"Wiley Online Library","title":"Resource overlap and dilution effects shape host plant us</vt:lpwstr>
  </property>
  <property fmtid="{D5CDD505-2E9C-101B-9397-08002B2CF9AE}" pid="676" name="ZOTERO_BREF_tFs0ROjkfazw_11">
    <vt:lpwstr>e in a myrmecophilous butterfly","volume":"88","author":[{"family":"Valdés","given":"Alicia"},{"family":"Ehrlén","given":"Johan"}],"issued":{"date-parts":[["2019"]]}}}],"schema":"https://github.com/citation-style-language/schema/raw/master/csl-citation.js</vt:lpwstr>
  </property>
  <property fmtid="{D5CDD505-2E9C-101B-9397-08002B2CF9AE}" pid="677" name="ZOTERO_BREF_tFs0ROjkfazw_12">
    <vt:lpwstr>on"}</vt:lpwstr>
  </property>
  <property fmtid="{D5CDD505-2E9C-101B-9397-08002B2CF9AE}" pid="678" name="ZOTERO_BREF_tFs0ROjkfazw_2">
    <vt:lpwstr>9/items/UJ6V8NGS"],"uri":["http://zotero.org/users/624279/items/UJ6V8NGS"],"itemData":{"id":1592,"type":"article-journal","abstract":"The effects of consumers on fitness of resource organisms are a complex function of the spatio-temporal distribution of t</vt:lpwstr>
  </property>
  <property fmtid="{D5CDD505-2E9C-101B-9397-08002B2CF9AE}" pid="679" name="ZOTERO_BREF_tFs0ROjkfazw_3">
    <vt:lpwstr>he resources, consumer functional responses and trait preferences, and availability of other resources. The ubiquitous variation in the intensity of species interactions has important consequences for the ecological and evolutionary dynamics of natural po</vt:lpwstr>
  </property>
  <property fmtid="{D5CDD505-2E9C-101B-9397-08002B2CF9AE}" pid="680" name="ZOTERO_BREF_tFs0ROjkfazw_4">
    <vt:lpwstr>pulations. Nevertheless, little is known about the processes causing this variation and their operational scales. Here, we examine how variation in the intensity of a consumer–resource interaction is related to resource timing, resource density and abunda</vt:lpwstr>
  </property>
  <property fmtid="{D5CDD505-2E9C-101B-9397-08002B2CF9AE}" pid="681" name="ZOTERO_BREF_tFs0ROjkfazw_5">
    <vt:lpwstr>nce of other resources. Using the butterfly consumer Phengaris alcon and its two sequential resources, the host plant Gentiana pneumonanthe and the host ants Myrmica spp., we investigated how butterfly egg-laying depended on focal host plant phenology, de</vt:lpwstr>
  </property>
  <property fmtid="{D5CDD505-2E9C-101B-9397-08002B2CF9AE}" pid="682" name="ZOTERO_BREF_tFs0ROjkfazw_6">
    <vt:lpwstr>nsity and phenology of neighbouring host plants and host ant abundance. Butterflies preferred plants that simultaneously maximized the availability of both larval resources in time and space, that is, they chose early-flowering plants that were of higher </vt:lpwstr>
  </property>
  <property fmtid="{D5CDD505-2E9C-101B-9397-08002B2CF9AE}" pid="683" name="ZOTERO_BREF_tFs0ROjkfazw_7">
    <vt:lpwstr>nutritional quality for larvae where host ants were abundant. Both the probability of oviposition and the number of eggs were lower in plant individuals with a high neighbour density than in more isolated plants, and this dilution effect was stronger when</vt:lpwstr>
  </property>
  <property fmtid="{D5CDD505-2E9C-101B-9397-08002B2CF9AE}" pid="684" name="ZOTERO_BREF_tFs0ROjkfazw_8">
    <vt:lpwstr> neighbours flowered early. Our results show that plant–herbivore interactions simultaneously depend on the spatio-temporal distribution of a focal resource and on the small-scale spatial variation in the abundance of other herbivore resources. Given that</vt:lpwstr>
  </property>
  <property fmtid="{D5CDD505-2E9C-101B-9397-08002B2CF9AE}" pid="685" name="ZOTERO_BREF_tFs0ROjkfazw_9">
    <vt:lpwstr> consumers have negative effects on fitness and prefer certain timing of the resource organisms, this implies that processes acting at the levels of individuals, populations and communities simultaneously contribute to variation in consumer-mediated natur</vt:lpwstr>
  </property>
  <property fmtid="{D5CDD505-2E9C-101B-9397-08002B2CF9AE}" pid="686" name="ZOTERO_BREF_u03IK7O6S7B21_1">
    <vt:lpwstr>ZOTERO_ITEM CSL_CITATION {"citationID":"a2ehb8385ji","properties":{"formattedCitation":"{\\rtf (Klady {\\i{}et al.} 2011; del Cacho {\\i{}et al.} 2013)}","plainCitation":"(Klady et al. 2011; del Cacho et al. 2013)"},"citationItems":[{"id":7042,"uris":["ht</vt:lpwstr>
  </property>
  <property fmtid="{D5CDD505-2E9C-101B-9397-08002B2CF9AE}" pid="687" name="ZOTERO_BREF_u03IK7O6S7B21_10">
    <vt:lpwstr>s/C2RGKV8M"],"uri":["http://zotero.org/users/624279/items/C2RGKV8M"],"itemData":{"id":7039,"type":"article-journal","title":"Reproductive output in Mediterranean shrubs under climate change experimentally induced by drought and warming","container-title":</vt:lpwstr>
  </property>
  <property fmtid="{D5CDD505-2E9C-101B-9397-08002B2CF9AE}" pid="688" name="ZOTERO_BREF_u03IK7O6S7B21_11">
    <vt:lpwstr>"Perspectives in Plant Ecology, Evolution and Systematics","page":"319-327","volume":"15","issue":"6","source":"ScienceDirect","abstract":"The effects of climate change on plant reproductive performance affects the sequence of different plant reproductive</vt:lpwstr>
  </property>
  <property fmtid="{D5CDD505-2E9C-101B-9397-08002B2CF9AE}" pid="689" name="ZOTERO_BREF_u03IK7O6S7B21_12">
    <vt:lpwstr> stages from flowering to seed production and viability, as well as the network of relationships between them. These effects are expected to respond to different components of climate change, such as temperature and water availability, and may be sensitiv</vt:lpwstr>
  </property>
  <property fmtid="{D5CDD505-2E9C-101B-9397-08002B2CF9AE}" pid="690" name="ZOTERO_BREF_u03IK7O6S7B21_13">
    <vt:lpwstr>e to differences in species phenology. We used long-term experimental drought and warming treatments to study the effect of climate change on flower production, fruit and seed-set, seed size and seed germination rate (proportion of germinating seeds) in t</vt:lpwstr>
  </property>
  <property fmtid="{D5CDD505-2E9C-101B-9397-08002B2CF9AE}" pid="691" name="ZOTERO_BREF_u03IK7O6S7B21_14">
    <vt:lpwstr>hree Mediterranean shrubs coexisting in a coastal shrubland. Larger plants produced significantly more flowers in all three species, and higher fruit-set in Dorycnium pentaphyllum. Flower production was reduced in drought and warming treatments in the spr</vt:lpwstr>
  </property>
  <property fmtid="{D5CDD505-2E9C-101B-9397-08002B2CF9AE}" pid="692" name="ZOTERO_BREF_u03IK7O6S7B21_15">
    <vt:lpwstr>ing-flowering species D. pentaphyllum and Helianthemum syriacum, but not in the autumn–winter species Erica multiflora, which increased flowering in the warming treatment. However, the drought treatment eventually resulted in a decreased seed-set in E. mu</vt:lpwstr>
  </property>
  <property fmtid="{D5CDD505-2E9C-101B-9397-08002B2CF9AE}" pid="693" name="ZOTERO_BREF_u03IK7O6S7B21_16">
    <vt:lpwstr>ltiflora. Structural equation modelling revealed strong correlations between the sequential reproductive stages. Specifically, flower density in inflorescences determined seed-set in H. syriacum, and seed size and germination rate in E. multiflora. Nevert</vt:lpwstr>
  </property>
  <property fmtid="{D5CDD505-2E9C-101B-9397-08002B2CF9AE}" pid="694" name="ZOTERO_BREF_u03IK7O6S7B21_17">
    <vt:lpwstr>heless, the relevance of relationships between reproductive traits changed between climatic treatments: in D. pentaphyllum a direct relationship between plant size and seed size only arised in the drought treatment, while in H. syriacum climate treatments</vt:lpwstr>
  </property>
  <property fmtid="{D5CDD505-2E9C-101B-9397-08002B2CF9AE}" pid="695" name="ZOTERO_BREF_u03IK7O6S7B21_18">
    <vt:lpwstr> resulted in a stronger relationship between the number of flowers and seed-set. This experimental study shows the ability of changing climatic variables to determine the reproductive sequential process of woody species. We show that several parameters of</vt:lpwstr>
  </property>
  <property fmtid="{D5CDD505-2E9C-101B-9397-08002B2CF9AE}" pid="696" name="ZOTERO_BREF_u03IK7O6S7B21_19">
    <vt:lpwstr> the reproductive performance of some Mediterranean species are affected by drought and warming treatments simulating climate change, highlighting the importance of changes in both water availability and temperature, and the sequential relationship betwee</vt:lpwstr>
  </property>
  <property fmtid="{D5CDD505-2E9C-101B-9397-08002B2CF9AE}" pid="697" name="ZOTERO_BREF_u03IK7O6S7B21_2">
    <vt:lpwstr>tp://zotero.org/users/624279/items/S32ARTXZ"],"uri":["http://zotero.org/users/624279/items/S32ARTXZ"],"itemData":{"id":7042,"type":"article-journal","title":"Changes in high arctic tundra plant reproduction in response to long-term experimental warming","</vt:lpwstr>
  </property>
  <property fmtid="{D5CDD505-2E9C-101B-9397-08002B2CF9AE}" pid="698" name="ZOTERO_BREF_u03IK7O6S7B21_20">
    <vt:lpwstr>n reproductive stages. Phenological patterns also contribute to species’ differential responses to climatic change, due to the relationship of these patterns with resource availability, environmental conditions and plant–pollinator interactions.","DOI":"1</vt:lpwstr>
  </property>
  <property fmtid="{D5CDD505-2E9C-101B-9397-08002B2CF9AE}" pid="699" name="ZOTERO_BREF_u03IK7O6S7B21_21">
    <vt:lpwstr>0.1016/j.ppees.2013.07.001","ISSN":"1433-8319","journalAbbreviation":"Perspectives in Plant Ecology, Evolution and Systematics","author":[{"family":"Cacho","given":"Montserrat","non-dropping-particle":"del"},{"family":"Peñuelas","given":"Josep"},{"family"</vt:lpwstr>
  </property>
  <property fmtid="{D5CDD505-2E9C-101B-9397-08002B2CF9AE}" pid="700" name="ZOTERO_BREF_u03IK7O6S7B21_22">
    <vt:lpwstr>:"Lloret","given":"Francisco"}],"issued":{"date-parts":[["2013",12,20]]}}}],"schema":"https://github.com/citation-style-language/schema/raw/master/csl-citation.json"}</vt:lpwstr>
  </property>
  <property fmtid="{D5CDD505-2E9C-101B-9397-08002B2CF9AE}" pid="701" name="ZOTERO_BREF_u03IK7O6S7B21_3">
    <vt:lpwstr>container-title":"Global Change Biology","page":"1611-1624","volume":"17","issue":"4","source":"Wiley Online Library","abstract":"We provide new information on changes in tundra plant sexual reproduction in response to long-term (12 years) experimental wa</vt:lpwstr>
  </property>
  <property fmtid="{D5CDD505-2E9C-101B-9397-08002B2CF9AE}" pid="702" name="ZOTERO_BREF_u03IK7O6S7B21_4">
    <vt:lpwstr>rming in the High Arctic. Open-top chambers (OTCs) were used to increase growing season temperatures by 1–2 °C across a range of vascular plant communities. The warming enhanced reproductive effort and success in most species; shrubs and graminoids appear</vt:lpwstr>
  </property>
  <property fmtid="{D5CDD505-2E9C-101B-9397-08002B2CF9AE}" pid="703" name="ZOTERO_BREF_u03IK7O6S7B21_5">
    <vt:lpwstr>ed to be more responsive than forbs. We found that the measured effects of warming on sexual reproduction were more consistently positive and to a greater degree in polar oasis compared with polar semidesert vascular plant communities. Our findings suppor</vt:lpwstr>
  </property>
  <property fmtid="{D5CDD505-2E9C-101B-9397-08002B2CF9AE}" pid="704" name="ZOTERO_BREF_u03IK7O6S7B21_6">
    <vt:lpwstr>t predictions that long-term warming in the High Arctic will likely enhance sexual reproduction in tundra plants, which could lead to an increase in plant cover. Greater abundance of vegetation has implications for primary consumers – via increased forage</vt:lpwstr>
  </property>
  <property fmtid="{D5CDD505-2E9C-101B-9397-08002B2CF9AE}" pid="705" name="ZOTERO_BREF_u03IK7O6S7B21_7">
    <vt:lpwstr> availability, and the global carbon budget – as a function of changes in permafrost and vegetation acting as a carbon sink. Enhanced sexual reproduction in Arctic vascular plants may lead to increased genetic variability of offspring, and consequently im</vt:lpwstr>
  </property>
  <property fmtid="{D5CDD505-2E9C-101B-9397-08002B2CF9AE}" pid="706" name="ZOTERO_BREF_u03IK7O6S7B21_8">
    <vt:lpwstr>proved chances of survival in a changing environment. Our findings also indicate that with future warming, polar oases may play an important role as a seed source to the surrounding polar desert landscape.","DOI":"10.1111/j.1365-2486.2010.02319.x","ISSN":</vt:lpwstr>
  </property>
  <property fmtid="{D5CDD505-2E9C-101B-9397-08002B2CF9AE}" pid="707" name="ZOTERO_BREF_u03IK7O6S7B21_9">
    <vt:lpwstr>"1365-2486","language":"en","author":[{"family":"Klady","given":"Rebecca A."},{"family":"Henry","given":"Gregory H. R."},{"family":"Lemay","given":"Valerie"}],"issued":{"date-parts":[["2011",4,1]]}}},{"id":7039,"uris":["http://zotero.org/users/624279/item</vt:lpwstr>
  </property>
  <property fmtid="{D5CDD505-2E9C-101B-9397-08002B2CF9AE}" pid="708" name="ZOTERO_BREF_u03IK7O6S7B2_1">
    <vt:lpwstr>ZOTERO_ITEM CSL_CITATION {"citationID":"S3J6Dm6L","properties":{"formattedCitation":"{\\rtf (Klady {\\i{}et al.} 2011; del Cacho {\\i{}et al.} 2013)}","plainCitation":"(Klady et al. 2011; del Cacho et al. 2013)"},"citationItems":[{"id":7042,"uris":["http:</vt:lpwstr>
  </property>
  <property fmtid="{D5CDD505-2E9C-101B-9397-08002B2CF9AE}" pid="709" name="ZOTERO_BREF_u03IK7O6S7B2_10">
    <vt:lpwstr>2RGKV8M"],"uri":["http://zotero.org/users/624279/items/C2RGKV8M"],"itemData":{"id":7039,"type":"article-journal","title":"Reproductive output in Mediterranean shrubs under climate change experimentally induced by drought and warming","container-title":"Pe</vt:lpwstr>
  </property>
  <property fmtid="{D5CDD505-2E9C-101B-9397-08002B2CF9AE}" pid="710" name="ZOTERO_BREF_u03IK7O6S7B2_11">
    <vt:lpwstr>rspectives in Plant Ecology, Evolution and Systematics","page":"319-327","volume":"15","issue":"6","source":"ScienceDirect","abstract":"The effects of climate change on plant reproductive performance affects the sequence of different plant reproductive st</vt:lpwstr>
  </property>
  <property fmtid="{D5CDD505-2E9C-101B-9397-08002B2CF9AE}" pid="711" name="ZOTERO_BREF_u03IK7O6S7B2_12">
    <vt:lpwstr>ages from flowering to seed production and viability, as well as the network of relationships between them. These effects are expected to respond to different components of climate change, such as temperature and water availability, and may be sensitive t</vt:lpwstr>
  </property>
  <property fmtid="{D5CDD505-2E9C-101B-9397-08002B2CF9AE}" pid="712" name="ZOTERO_BREF_u03IK7O6S7B2_13">
    <vt:lpwstr>o differences in species phenology. We used long-term experimental drought and warming treatments to study the effect of climate change on flower production, fruit and seed-set, seed size and seed germination rate (proportion of germinating seeds) in thre</vt:lpwstr>
  </property>
  <property fmtid="{D5CDD505-2E9C-101B-9397-08002B2CF9AE}" pid="713" name="ZOTERO_BREF_u03IK7O6S7B2_14">
    <vt:lpwstr>e Mediterranean shrubs coexisting in a coastal shrubland. Larger plants produced significantly more flowers in all three species, and higher fruit-set in Dorycnium pentaphyllum. Flower production was reduced in drought and warming treatments in the spring</vt:lpwstr>
  </property>
  <property fmtid="{D5CDD505-2E9C-101B-9397-08002B2CF9AE}" pid="714" name="ZOTERO_BREF_u03IK7O6S7B2_15">
    <vt:lpwstr>-flowering species D. pentaphyllum and Helianthemum syriacum, but not in the autumn–winter species Erica multiflora, which increased flowering in the warming treatment. However, the drought treatment eventually resulted in a decreased seed-set in E. multi</vt:lpwstr>
  </property>
  <property fmtid="{D5CDD505-2E9C-101B-9397-08002B2CF9AE}" pid="715" name="ZOTERO_BREF_u03IK7O6S7B2_16">
    <vt:lpwstr>flora. Structural equation modelling revealed strong correlations between the sequential reproductive stages. Specifically, flower density in inflorescences determined seed-set in H. syriacum, and seed size and germination rate in E. multiflora. Neverthel</vt:lpwstr>
  </property>
  <property fmtid="{D5CDD505-2E9C-101B-9397-08002B2CF9AE}" pid="716" name="ZOTERO_BREF_u03IK7O6S7B2_17">
    <vt:lpwstr>ess, the relevance of relationships between reproductive traits changed between climatic treatments: in D. pentaphyllum a direct relationship between plant size and seed size only arised in the drought treatment, while in H. syriacum climate treatments re</vt:lpwstr>
  </property>
  <property fmtid="{D5CDD505-2E9C-101B-9397-08002B2CF9AE}" pid="717" name="ZOTERO_BREF_u03IK7O6S7B2_18">
    <vt:lpwstr>sulted in a stronger relationship between the number of flowers and seed-set. This experimental study shows the ability of changing climatic variables to determine the reproductive sequential process of woody species. We show that several parameters of th</vt:lpwstr>
  </property>
  <property fmtid="{D5CDD505-2E9C-101B-9397-08002B2CF9AE}" pid="718" name="ZOTERO_BREF_u03IK7O6S7B2_19">
    <vt:lpwstr>e reproductive performance of some Mediterranean species are affected by drought and warming treatments simulating climate change, highlighting the importance of changes in both water availability and temperature, and the sequential relationship between r</vt:lpwstr>
  </property>
  <property fmtid="{D5CDD505-2E9C-101B-9397-08002B2CF9AE}" pid="719" name="ZOTERO_BREF_u03IK7O6S7B2_2">
    <vt:lpwstr>//zotero.org/users/624279/items/S32ARTXZ"],"uri":["http://zotero.org/users/624279/items/S32ARTXZ"],"itemData":{"id":7042,"type":"article-journal","title":"Changes in high arctic tundra plant reproduction in response to long-term experimental warming","con</vt:lpwstr>
  </property>
  <property fmtid="{D5CDD505-2E9C-101B-9397-08002B2CF9AE}" pid="720" name="ZOTERO_BREF_u03IK7O6S7B2_20">
    <vt:lpwstr>eproductive stages. Phenological patterns also contribute to species’ differential responses to climatic change, due to the relationship of these patterns with resource availability, environmental conditions and plant–pollinator interactions.","DOI":"10.1</vt:lpwstr>
  </property>
  <property fmtid="{D5CDD505-2E9C-101B-9397-08002B2CF9AE}" pid="721" name="ZOTERO_BREF_u03IK7O6S7B2_21">
    <vt:lpwstr>016/j.ppees.2013.07.001","ISSN":"1433-8319","journalAbbreviation":"Perspectives in Plant Ecology, Evolution and Systematics","author":[{"family":"Cacho","given":"Montserrat","non-dropping-particle":"del"},{"family":"Peñuelas","given":"Josep"},{"family":"L</vt:lpwstr>
  </property>
  <property fmtid="{D5CDD505-2E9C-101B-9397-08002B2CF9AE}" pid="722" name="ZOTERO_BREF_u03IK7O6S7B2_22">
    <vt:lpwstr>loret","given":"Francisco"}],"issued":{"date-parts":[["2013",12,20]]}}}],"schema":"https://github.com/citation-style-language/schema/raw/master/csl-citation.json"}</vt:lpwstr>
  </property>
  <property fmtid="{D5CDD505-2E9C-101B-9397-08002B2CF9AE}" pid="723" name="ZOTERO_BREF_u03IK7O6S7B2_3">
    <vt:lpwstr>tainer-title":"Global Change Biology","page":"1611-1624","volume":"17","issue":"4","source":"Wiley Online Library","abstract":"We provide new information on changes in tundra plant sexual reproduction in response to long-term (12 years) experimental warmi</vt:lpwstr>
  </property>
  <property fmtid="{D5CDD505-2E9C-101B-9397-08002B2CF9AE}" pid="724" name="ZOTERO_BREF_u03IK7O6S7B2_4">
    <vt:lpwstr>ng in the High Arctic. Open-top chambers (OTCs) were used to increase growing season temperatures by 1–2 °C across a range of vascular plant communities. The warming enhanced reproductive effort and success in most species; shrubs and graminoids appeared </vt:lpwstr>
  </property>
  <property fmtid="{D5CDD505-2E9C-101B-9397-08002B2CF9AE}" pid="725" name="ZOTERO_BREF_u03IK7O6S7B2_5">
    <vt:lpwstr>to be more responsive than forbs. We found that the measured effects of warming on sexual reproduction were more consistently positive and to a greater degree in polar oasis compared with polar semidesert vascular plant communities. Our findings support p</vt:lpwstr>
  </property>
  <property fmtid="{D5CDD505-2E9C-101B-9397-08002B2CF9AE}" pid="726" name="ZOTERO_BREF_u03IK7O6S7B2_6">
    <vt:lpwstr>redictions that long-term warming in the High Arctic will likely enhance sexual reproduction in tundra plants, which could lead to an increase in plant cover. Greater abundance of vegetation has implications for primary consumers – via increased forage av</vt:lpwstr>
  </property>
  <property fmtid="{D5CDD505-2E9C-101B-9397-08002B2CF9AE}" pid="727" name="ZOTERO_BREF_u03IK7O6S7B2_7">
    <vt:lpwstr>ailability, and the global carbon budget – as a function of changes in permafrost and vegetation acting as a carbon sink. Enhanced sexual reproduction in Arctic vascular plants may lead to increased genetic variability of offspring, and consequently impro</vt:lpwstr>
  </property>
  <property fmtid="{D5CDD505-2E9C-101B-9397-08002B2CF9AE}" pid="728" name="ZOTERO_BREF_u03IK7O6S7B2_8">
    <vt:lpwstr>ved chances of survival in a changing environment. Our findings also indicate that with future warming, polar oases may play an important role as a seed source to the surrounding polar desert landscape.","DOI":"10.1111/j.1365-2486.2010.02319.x","ISSN":"13</vt:lpwstr>
  </property>
  <property fmtid="{D5CDD505-2E9C-101B-9397-08002B2CF9AE}" pid="729" name="ZOTERO_BREF_u03IK7O6S7B2_9">
    <vt:lpwstr>65-2486","language":"en","author":[{"family":"Klady","given":"Rebecca A."},{"family":"Henry","given":"Gregory H. R."},{"family":"Lemay","given":"Valerie"}],"issued":{"date-parts":[["2011",4,1]]}}},{"id":7039,"uris":["http://zotero.org/users/624279/items/C</vt:lpwstr>
  </property>
  <property fmtid="{D5CDD505-2E9C-101B-9397-08002B2CF9AE}" pid="730" name="ZOTERO_BREF_uLGvmgW699PJ1_1">
    <vt:lpwstr>ZOTERO_ITEM CSL_CITATION {"citationID":"6ctpSDT1","properties":{"formattedCitation":"(Dyck et al. 2000, Wynhoff et al. 2008, Wynhoff and van Langevelde 2017)","plainCitation":"(Dyck et al. 2000, Wynhoff et al. 2008, Wynhoff and van Langevelde 2017)","note</vt:lpwstr>
  </property>
  <property fmtid="{D5CDD505-2E9C-101B-9397-08002B2CF9AE}" pid="731" name="ZOTERO_BREF_uLGvmgW699PJ1_10">
    <vt:lpwstr>","given":"Willem"},{"family":"Feenstra","given":"Vivian"},{"family":"Hidde","given":"Anne","dropping-particle":"van der"},{"family":"Wynhoff","given":"Irma"}],"issued":{"date-parts":[["2000",5,7]]}}},{"id":4729,"uris":["http://zotero.org/users/624279/ite</vt:lpwstr>
  </property>
  <property fmtid="{D5CDD505-2E9C-101B-9397-08002B2CF9AE}" pid="732" name="ZOTERO_BREF_uLGvmgW699PJ1_11">
    <vt:lpwstr>ms/3JEH5XNB"],"uri":["http://zotero.org/users/624279/items/3JEH5XNB"],"itemData":{"id":4729,"type":"article-journal","abstract":"Obligate myrmecophilous butterfly species, such as &lt;i&gt;&amp;nbsp;Maculinea teleius&lt;/i&gt; and &lt;i&gt;&amp;nbsp;M. nausithous&lt;/i&gt; that hibernat</vt:lpwstr>
  </property>
  <property fmtid="{D5CDD505-2E9C-101B-9397-08002B2CF9AE}" pid="733" name="ZOTERO_BREF_uLGvmgW699PJ1_12">
    <vt:lpwstr>e as caterpillar in nests of the ant species &lt;i&gt;&amp;nbsp;Myrmica scabrinodis&lt;/i&gt; and &lt;i&gt;&amp;nbsp;M. rubra&lt;/i&gt; respectively, have narrowly defined habitat requirements. One would expect that these butterflies are able to select for sites that meet all their requ</vt:lpwstr>
  </property>
  <property fmtid="{D5CDD505-2E9C-101B-9397-08002B2CF9AE}" pid="734" name="ZOTERO_BREF_uLGvmgW699PJ1_13">
    <vt:lpwstr>irements. Both butterfly species occur in habitats where their initial larval resource, the host plant &lt;i&gt;&amp;nbsp;Sanguisorba officinalis&lt;/i&gt;, is abundant, while the ant nests are relatively less abundant. With ants in the proximity of a host plant, caterpi</vt:lpwstr>
  </property>
  <property fmtid="{D5CDD505-2E9C-101B-9397-08002B2CF9AE}" pid="735" name="ZOTERO_BREF_uLGvmgW699PJ1_14">
    <vt:lpwstr>llars have a chance of being found by their host ant species, while the host plant could become a sink as caterpillars will die when there are no ants close to the host plant. We tested whether females oviposit on host plants in the close proximity of hos</vt:lpwstr>
  </property>
  <property fmtid="{D5CDD505-2E9C-101B-9397-08002B2CF9AE}" pid="736" name="ZOTERO_BREF_uLGvmgW699PJ1_15">
    <vt:lpwstr>t ants (ant-mediated oviposition) or whether there is random oviposition, using 587 1-m&lt;sup&gt;&amp;nbsp;2&lt;/sup&gt; plots in and around a nature reserve in The Netherlands where both species were reintroduced. We found that females of both species indeed more often</vt:lpwstr>
  </property>
  <property fmtid="{D5CDD505-2E9C-101B-9397-08002B2CF9AE}" pid="737" name="ZOTERO_BREF_uLGvmgW699PJ1_16">
    <vt:lpwstr> deposit eggs on host plants nearby ants than on host plants without ants. Visits of adult butterflies to plots with the host plant but without the host ants only occurred in years with high butterfly densities. We argue that understanding site selection </vt:lpwstr>
  </property>
  <property fmtid="{D5CDD505-2E9C-101B-9397-08002B2CF9AE}" pid="738" name="ZOTERO_BREF_uLGvmgW699PJ1_17">
    <vt:lpwstr>for oviposition is important for these highly endangered butterfly species with a specialised life cycle, especially after disturbances or reintroductions.","container-title":"Animal Biology","DOI":"10.1163/157075608X383683","ISSN":"1570-7563","issue":"4"</vt:lpwstr>
  </property>
  <property fmtid="{D5CDD505-2E9C-101B-9397-08002B2CF9AE}" pid="739" name="ZOTERO_BREF_uLGvmgW699PJ1_18">
    <vt:lpwstr>,"page":"371-388","source":"booksandjournals.brillonline.com","title":"Looking for the ants: selection of oviposition sites by two myrmecophilous butterfly species","title-short":"Looking for the ants","volume":"58","author":[{"family":"Wynhoff","given":"</vt:lpwstr>
  </property>
  <property fmtid="{D5CDD505-2E9C-101B-9397-08002B2CF9AE}" pid="740" name="ZOTERO_BREF_uLGvmgW699PJ1_19">
    <vt:lpwstr>Irma"},{"family":"Grutters","given":"Mark"},{"family":"Langevelde","given":"Frank","dropping-particle":"van"}],"issued":{"date-parts":[["2008",9,1]]}}},{"id":6666,"uris":["http://zotero.org/users/624279/items/SPPPPKPD"],"uri":["http://zotero.org/users/624</vt:lpwstr>
  </property>
  <property fmtid="{D5CDD505-2E9C-101B-9397-08002B2CF9AE}" pid="741" name="ZOTERO_BREF_uLGvmgW699PJ1_2">
    <vt:lpwstr>Index":0},"citationItems":[{"id":8064,"uris":["http://zotero.org/users/624279/items/9U55M8I5"],"uri":["http://zotero.org/users/624279/items/9U55M8I5"],"itemData":{"id":8064,"type":"article-journal","abstract":"More than 50% of the lycaenid butterflies hav</vt:lpwstr>
  </property>
  <property fmtid="{D5CDD505-2E9C-101B-9397-08002B2CF9AE}" pid="742" name="ZOTERO_BREF_uLGvmgW699PJ1_20">
    <vt:lpwstr>279/items/SPPPPKPD"],"itemData":{"id":6666,"type":"article-journal","abstract":"Many lycaenid butterfly species have interactions with ants, with 12% obligatorily depending on two sequential sources of larval food, namely host plants and host ants. When h</vt:lpwstr>
  </property>
  <property fmtid="{D5CDD505-2E9C-101B-9397-08002B2CF9AE}" pid="743" name="ZOTERO_BREF_uLGvmgW699PJ1_21">
    <vt:lpwstr>ost plants are abundant but the density of host ant nests is relatively low, most host plants have no host ant nest in their vicinity and are thus unsuitable for larval survival. Obligatorily myrmecophilous female butterflies, whose caterpillars feed on a</vt:lpwstr>
  </property>
  <property fmtid="{D5CDD505-2E9C-101B-9397-08002B2CF9AE}" pid="744" name="ZOTERO_BREF_uLGvmgW699PJ1_22">
    <vt:lpwstr>nt larvae, would have a comparative advantage if they deposit eggs on host plants in the proximity of a host ant nest. However, this ant-mediated oviposition has been hotly debated. In an open-air insectory experiment, we tested whether oviposition is ant</vt:lpwstr>
  </property>
  <property fmtid="{D5CDD505-2E9C-101B-9397-08002B2CF9AE}" pid="745" name="ZOTERO_BREF_uLGvmgW699PJ1_23">
    <vt:lpwstr>-mediated or not for two obligatory myrmecophilous butterfly species, Phengaris (Maculinea) nausithous Bergsträsser and Phengaris teleius Bergsträsser (Lepidoptera: Lycaenidae). Female butterflies could select host plants close to either no ant nest or a </vt:lpwstr>
  </property>
  <property fmtid="{D5CDD505-2E9C-101B-9397-08002B2CF9AE}" pid="746" name="ZOTERO_BREF_uLGvmgW699PJ1_24">
    <vt:lpwstr>nest of one of the two Myrmica species (Hymenoptera: Formicidae) that are thought to be their host ant. Our results support ant-mediated oviposition in P. teleius, but also indicate that there is no preference for either of the Myrmica species. More eggs </vt:lpwstr>
  </property>
  <property fmtid="{D5CDD505-2E9C-101B-9397-08002B2CF9AE}" pid="747" name="ZOTERO_BREF_uLGvmgW699PJ1_25">
    <vt:lpwstr>were deposited and more caterpillars were found on long flowerheads close to Myrmica ant nests than on those without nests. Our findings suggest that ant presence is more important than flowerhead phenology for females of P. teleius. In contrast, P. nausi</vt:lpwstr>
  </property>
  <property fmtid="{D5CDD505-2E9C-101B-9397-08002B2CF9AE}" pid="748" name="ZOTERO_BREF_uLGvmgW699PJ1_26">
    <vt:lpwstr>thous females were not attracted by ants but preferred long flowerheads with a low percentage of green coloration. With these findings, this study contributes to better understanding of the habitat requirements of two highly specialized butterfly species.</vt:lpwstr>
  </property>
  <property fmtid="{D5CDD505-2E9C-101B-9397-08002B2CF9AE}" pid="749" name="ZOTERO_BREF_uLGvmgW699PJ1_27">
    <vt:lpwstr>","container-title":"Entomologia Experimentalis et Applicata","DOI":"10.1111/eea.12624","ISSN":"1570-7458","issue":"1","journalAbbreviation":"Entomol Exp Appl","language":"en","page":"9-18","source":"Wiley Online Library","title":"Phengaris (Maculinea) te</vt:lpwstr>
  </property>
  <property fmtid="{D5CDD505-2E9C-101B-9397-08002B2CF9AE}" pid="750" name="ZOTERO_BREF_uLGvmgW699PJ1_28">
    <vt:lpwstr>leius butterflies select host plants close to Myrmica ants for oviposition, but P. nausithous do not","volume":"165","author":[{"family":"Wynhoff","given":"Irma"},{"family":"Langevelde","given":"Frank","non-dropping-particle":"van"}],"issued":{"date-parts</vt:lpwstr>
  </property>
  <property fmtid="{D5CDD505-2E9C-101B-9397-08002B2CF9AE}" pid="751" name="ZOTERO_BREF_uLGvmgW699PJ1_29">
    <vt:lpwstr>":[["2017",10,1]]}}}],"schema":"https://github.com/citation-style-language/schema/raw/master/csl-citation.json"}</vt:lpwstr>
  </property>
  <property fmtid="{D5CDD505-2E9C-101B-9397-08002B2CF9AE}" pid="752" name="ZOTERO_BREF_uLGvmgW699PJ1_3">
    <vt:lpwstr>e an ant–associated lifestyle (myrmecophily) which may vary from coexistence to specific mutualistic or even parasitic interactions. Ant–related host–plant selection and oviposition has been observed in some myrmecophilous lycaenids. Therefore, it is rema</vt:lpwstr>
  </property>
  <property fmtid="{D5CDD505-2E9C-101B-9397-08002B2CF9AE}" pid="753" name="ZOTERO_BREF_uLGvmgW699PJ1_4">
    <vt:lpwstr>rkable that there is no evidence for this behaviour in the highly specialized, obligate myrmecophilous butterflies of the genus Maculinea. In contrast with previous findings, our results provide evidence for ant–related oviposition patterns in Maculinea a</vt:lpwstr>
  </property>
  <property fmtid="{D5CDD505-2E9C-101B-9397-08002B2CF9AE}" pid="754" name="ZOTERO_BREF_uLGvmgW699PJ1_5">
    <vt:lpwstr>lcon in relation to the distribution of specific host–ant nests (i.e.Myrmica ruginodis) based on repeated egg counts during the flight period in two populations. We also show that ant–related oviposition can be counterbalanced by intraspecific competition</vt:lpwstr>
  </property>
  <property fmtid="{D5CDD505-2E9C-101B-9397-08002B2CF9AE}" pid="755" name="ZOTERO_BREF_uLGvmgW699PJ1_6">
    <vt:lpwstr> and oviposition deterrency when host plants already carry several eggs. Therefore, the absence of a correlation between egg load and the presence of host–ant nests at the end of the flight period should be interpreted carefully. Whether ovipositional cue</vt:lpwstr>
  </property>
  <property fmtid="{D5CDD505-2E9C-101B-9397-08002B2CF9AE}" pid="756" name="ZOTERO_BREF_uLGvmgW699PJ1_7">
    <vt:lpwstr>s are obtained either directly (from ants or their nests) or indirectly (from vegetation structure), and whether alternative explanations based on the phenology and growth form of host plants are possible, is discussed.","container-title":"Proceedings of </vt:lpwstr>
  </property>
  <property fmtid="{D5CDD505-2E9C-101B-9397-08002B2CF9AE}" pid="757" name="ZOTERO_BREF_uLGvmgW699PJ1_8">
    <vt:lpwstr>the Royal Society of London B: Biological Sciences","DOI":"10.1098/rspb.2000.1082","ISSN":"0962-8452, 1471-2954","issue":"1446","language":"en","note":"PMID: 10853727","page":"861-866","source":"rspb.royalsocietypublishing.org.ezp.sub.su.se","title":"Does</vt:lpwstr>
  </property>
  <property fmtid="{D5CDD505-2E9C-101B-9397-08002B2CF9AE}" pid="758" name="ZOTERO_BREF_uLGvmgW699PJ1_9">
    <vt:lpwstr> the presence of ant nests matter for oviposition to a specialized myrmecophilous Maculinea butterfly?","volume":"267","author":[{"family":"Dyck","given":"Hans","dropping-particle":"van"},{"family":"Oostermeijer","given":"J. Gerard B."},{"family":"Talloen</vt:lpwstr>
  </property>
  <property fmtid="{D5CDD505-2E9C-101B-9397-08002B2CF9AE}" pid="759" name="ZOTERO_BREF_uLGvmgW699PJ_1">
    <vt:lpwstr>ZOTERO_ITEM CSL_CITATION {"citationID":"6ctpSDT1","properties":{"formattedCitation":"(Dyck et al. 2000, Wynhoff et al. 2008, Wynhoff and van Langevelde 2017)","plainCitation":"(Dyck et al. 2000, Wynhoff et al. 2008, Wynhoff and van Langevelde 2017)","note</vt:lpwstr>
  </property>
  <property fmtid="{D5CDD505-2E9C-101B-9397-08002B2CF9AE}" pid="760" name="ZOTERO_BREF_uLGvmgW699PJ_10">
    <vt:lpwstr>","given":"Willem"},{"family":"Feenstra","given":"Vivian"},{"family":"Hidde","given":"Anne","dropping-particle":"van der"},{"family":"Wynhoff","given":"Irma"}],"issued":{"date-parts":[["2000",5,7]]}}},{"id":4729,"uris":["http://zotero.org/users/624279/ite</vt:lpwstr>
  </property>
  <property fmtid="{D5CDD505-2E9C-101B-9397-08002B2CF9AE}" pid="761" name="ZOTERO_BREF_uLGvmgW699PJ_11">
    <vt:lpwstr>ms/3JEH5XNB"],"uri":["http://zotero.org/users/624279/items/3JEH5XNB"],"itemData":{"id":4729,"type":"article-journal","abstract":"Obligate myrmecophilous butterfly species, such as &lt;i&gt;&amp;nbsp;Maculinea teleius&lt;/i&gt; and &lt;i&gt;&amp;nbsp;M. nausithous&lt;/i&gt; that hibernat</vt:lpwstr>
  </property>
  <property fmtid="{D5CDD505-2E9C-101B-9397-08002B2CF9AE}" pid="762" name="ZOTERO_BREF_uLGvmgW699PJ_12">
    <vt:lpwstr>e as caterpillar in nests of the ant species &lt;i&gt;&amp;nbsp;Myrmica scabrinodis&lt;/i&gt; and &lt;i&gt;&amp;nbsp;M. rubra&lt;/i&gt; respectively, have narrowly defined habitat requirements. One would expect that these butterflies are able to select for sites that meet all their requ</vt:lpwstr>
  </property>
  <property fmtid="{D5CDD505-2E9C-101B-9397-08002B2CF9AE}" pid="763" name="ZOTERO_BREF_uLGvmgW699PJ_13">
    <vt:lpwstr>irements. Both butterfly species occur in habitats where their initial larval resource, the host plant &lt;i&gt;&amp;nbsp;Sanguisorba officinalis&lt;/i&gt;, is abundant, while the ant nests are relatively less abundant. With ants in the proximity of a host plant, caterpi</vt:lpwstr>
  </property>
  <property fmtid="{D5CDD505-2E9C-101B-9397-08002B2CF9AE}" pid="764" name="ZOTERO_BREF_uLGvmgW699PJ_14">
    <vt:lpwstr>llars have a chance of being found by their host ant species, while the host plant could become a sink as caterpillars will die when there are no ants close to the host plant. We tested whether females oviposit on host plants in the close proximity of hos</vt:lpwstr>
  </property>
  <property fmtid="{D5CDD505-2E9C-101B-9397-08002B2CF9AE}" pid="765" name="ZOTERO_BREF_uLGvmgW699PJ_15">
    <vt:lpwstr>t ants (ant-mediated oviposition) or whether there is random oviposition, using 587 1-m&lt;sup&gt;&amp;nbsp;2&lt;/sup&gt; plots in and around a nature reserve in The Netherlands where both species were reintroduced. We found that females of both species indeed more often</vt:lpwstr>
  </property>
  <property fmtid="{D5CDD505-2E9C-101B-9397-08002B2CF9AE}" pid="766" name="ZOTERO_BREF_uLGvmgW699PJ_16">
    <vt:lpwstr> deposit eggs on host plants nearby ants than on host plants without ants. Visits of adult butterflies to plots with the host plant but without the host ants only occurred in years with high butterfly densities. We argue that understanding site selection </vt:lpwstr>
  </property>
  <property fmtid="{D5CDD505-2E9C-101B-9397-08002B2CF9AE}" pid="767" name="ZOTERO_BREF_uLGvmgW699PJ_17">
    <vt:lpwstr>for oviposition is important for these highly endangered butterfly species with a specialised life cycle, especially after disturbances or reintroductions.","container-title":"Animal Biology","DOI":"10.1163/157075608X383683","ISSN":"1570-7563","issue":"4"</vt:lpwstr>
  </property>
  <property fmtid="{D5CDD505-2E9C-101B-9397-08002B2CF9AE}" pid="768" name="ZOTERO_BREF_uLGvmgW699PJ_18">
    <vt:lpwstr>,"page":"371-388","source":"booksandjournals.brillonline.com","title":"Looking for the ants: selection of oviposition sites by two myrmecophilous butterfly species","title-short":"Looking for the ants","volume":"58","author":[{"family":"Wynhoff","given":"</vt:lpwstr>
  </property>
  <property fmtid="{D5CDD505-2E9C-101B-9397-08002B2CF9AE}" pid="769" name="ZOTERO_BREF_uLGvmgW699PJ_19">
    <vt:lpwstr>Irma"},{"family":"Grutters","given":"Mark"},{"family":"Langevelde","given":"Frank","dropping-particle":"van"}],"issued":{"date-parts":[["2008",9,1]]}}},{"id":6666,"uris":["http://zotero.org/users/624279/items/SPPPPKPD"],"uri":["http://zotero.org/users/624</vt:lpwstr>
  </property>
  <property fmtid="{D5CDD505-2E9C-101B-9397-08002B2CF9AE}" pid="770" name="ZOTERO_BREF_uLGvmgW699PJ_2">
    <vt:lpwstr>Index":0},"citationItems":[{"id":8064,"uris":["http://zotero.org/users/624279/items/9U55M8I5"],"uri":["http://zotero.org/users/624279/items/9U55M8I5"],"itemData":{"id":8064,"type":"article-journal","abstract":"More than 50% of the lycaenid butterflies hav</vt:lpwstr>
  </property>
  <property fmtid="{D5CDD505-2E9C-101B-9397-08002B2CF9AE}" pid="771" name="ZOTERO_BREF_uLGvmgW699PJ_20">
    <vt:lpwstr>279/items/SPPPPKPD"],"itemData":{"id":6666,"type":"article-journal","abstract":"Many lycaenid butterfly species have interactions with ants, with 12% obligatorily depending on two sequential sources of larval food, namely host plants and host ants. When h</vt:lpwstr>
  </property>
  <property fmtid="{D5CDD505-2E9C-101B-9397-08002B2CF9AE}" pid="772" name="ZOTERO_BREF_uLGvmgW699PJ_21">
    <vt:lpwstr>ost plants are abundant but the density of host ant nests is relatively low, most host plants have no host ant nest in their vicinity and are thus unsuitable for larval survival. Obligatorily myrmecophilous female butterflies, whose caterpillars feed on a</vt:lpwstr>
  </property>
  <property fmtid="{D5CDD505-2E9C-101B-9397-08002B2CF9AE}" pid="773" name="ZOTERO_BREF_uLGvmgW699PJ_22">
    <vt:lpwstr>nt larvae, would have a comparative advantage if they deposit eggs on host plants in the proximity of a host ant nest. However, this ant-mediated oviposition has been hotly debated. In an open-air insectory experiment, we tested whether oviposition is ant</vt:lpwstr>
  </property>
  <property fmtid="{D5CDD505-2E9C-101B-9397-08002B2CF9AE}" pid="774" name="ZOTERO_BREF_uLGvmgW699PJ_23">
    <vt:lpwstr>-mediated or not for two obligatory myrmecophilous butterfly species, Phengaris (Maculinea) nausithous Bergsträsser and Phengaris teleius Bergsträsser (Lepidoptera: Lycaenidae). Female butterflies could select host plants close to either no ant nest or a </vt:lpwstr>
  </property>
  <property fmtid="{D5CDD505-2E9C-101B-9397-08002B2CF9AE}" pid="775" name="ZOTERO_BREF_uLGvmgW699PJ_24">
    <vt:lpwstr>nest of one of the two Myrmica species (Hymenoptera: Formicidae) that are thought to be their host ant. Our results support ant-mediated oviposition in P. teleius, but also indicate that there is no preference for either of the Myrmica species. More eggs </vt:lpwstr>
  </property>
  <property fmtid="{D5CDD505-2E9C-101B-9397-08002B2CF9AE}" pid="776" name="ZOTERO_BREF_uLGvmgW699PJ_25">
    <vt:lpwstr>were deposited and more caterpillars were found on long flowerheads close to Myrmica ant nests than on those without nests. Our findings suggest that ant presence is more important than flowerhead phenology for females of P. teleius. In contrast, P. nausi</vt:lpwstr>
  </property>
  <property fmtid="{D5CDD505-2E9C-101B-9397-08002B2CF9AE}" pid="777" name="ZOTERO_BREF_uLGvmgW699PJ_26">
    <vt:lpwstr>thous females were not attracted by ants but preferred long flowerheads with a low percentage of green coloration. With these findings, this study contributes to better understanding of the habitat requirements of two highly specialized butterfly species.</vt:lpwstr>
  </property>
  <property fmtid="{D5CDD505-2E9C-101B-9397-08002B2CF9AE}" pid="778" name="ZOTERO_BREF_uLGvmgW699PJ_27">
    <vt:lpwstr>","container-title":"Entomologia Experimentalis et Applicata","DOI":"10.1111/eea.12624","ISSN":"1570-7458","issue":"1","journalAbbreviation":"Entomol Exp Appl","language":"en","page":"9-18","source":"Wiley Online Library","title":"Phengaris (Maculinea) te</vt:lpwstr>
  </property>
  <property fmtid="{D5CDD505-2E9C-101B-9397-08002B2CF9AE}" pid="779" name="ZOTERO_BREF_uLGvmgW699PJ_28">
    <vt:lpwstr>leius butterflies select host plants close to Myrmica ants for oviposition, but P. nausithous do not","volume":"165","author":[{"family":"Wynhoff","given":"Irma"},{"family":"Langevelde","given":"Frank","non-dropping-particle":"van"}],"issued":{"date-parts</vt:lpwstr>
  </property>
  <property fmtid="{D5CDD505-2E9C-101B-9397-08002B2CF9AE}" pid="780" name="ZOTERO_BREF_uLGvmgW699PJ_29">
    <vt:lpwstr>":[["2017",10,1]]}}}],"schema":"https://github.com/citation-style-language/schema/raw/master/csl-citation.json"}</vt:lpwstr>
  </property>
  <property fmtid="{D5CDD505-2E9C-101B-9397-08002B2CF9AE}" pid="781" name="ZOTERO_BREF_uLGvmgW699PJ_3">
    <vt:lpwstr>e an ant–associated lifestyle (myrmecophily) which may vary from coexistence to specific mutualistic or even parasitic interactions. Ant–related host–plant selection and oviposition has been observed in some myrmecophilous lycaenids. Therefore, it is rema</vt:lpwstr>
  </property>
  <property fmtid="{D5CDD505-2E9C-101B-9397-08002B2CF9AE}" pid="782" name="ZOTERO_BREF_uLGvmgW699PJ_4">
    <vt:lpwstr>rkable that there is no evidence for this behaviour in the highly specialized, obligate myrmecophilous butterflies of the genus Maculinea. In contrast with previous findings, our results provide evidence for ant–related oviposition patterns in Maculinea a</vt:lpwstr>
  </property>
  <property fmtid="{D5CDD505-2E9C-101B-9397-08002B2CF9AE}" pid="783" name="ZOTERO_BREF_uLGvmgW699PJ_5">
    <vt:lpwstr>lcon in relation to the distribution of specific host–ant nests (i.e.Myrmica ruginodis) based on repeated egg counts during the flight period in two populations. We also show that ant–related oviposition can be counterbalanced by intraspecific competition</vt:lpwstr>
  </property>
  <property fmtid="{D5CDD505-2E9C-101B-9397-08002B2CF9AE}" pid="784" name="ZOTERO_BREF_uLGvmgW699PJ_6">
    <vt:lpwstr> and oviposition deterrency when host plants already carry several eggs. Therefore, the absence of a correlation between egg load and the presence of host–ant nests at the end of the flight period should be interpreted carefully. Whether ovipositional cue</vt:lpwstr>
  </property>
  <property fmtid="{D5CDD505-2E9C-101B-9397-08002B2CF9AE}" pid="785" name="ZOTERO_BREF_uLGvmgW699PJ_7">
    <vt:lpwstr>s are obtained either directly (from ants or their nests) or indirectly (from vegetation structure), and whether alternative explanations based on the phenology and growth form of host plants are possible, is discussed.","container-title":"Proceedings of </vt:lpwstr>
  </property>
  <property fmtid="{D5CDD505-2E9C-101B-9397-08002B2CF9AE}" pid="786" name="ZOTERO_BREF_uLGvmgW699PJ_8">
    <vt:lpwstr>the Royal Society of London B: Biological Sciences","DOI":"10.1098/rspb.2000.1082","ISSN":"0962-8452, 1471-2954","issue":"1446","language":"en","note":"PMID: 10853727","page":"861-866","source":"rspb.royalsocietypublishing.org.ezp.sub.su.se","title":"Does</vt:lpwstr>
  </property>
  <property fmtid="{D5CDD505-2E9C-101B-9397-08002B2CF9AE}" pid="787" name="ZOTERO_BREF_uLGvmgW699PJ_9">
    <vt:lpwstr> the presence of ant nests matter for oviposition to a specialized myrmecophilous Maculinea butterfly?","volume":"267","author":[{"family":"Dyck","given":"Hans","dropping-particle":"van"},{"family":"Oostermeijer","given":"J. Gerard B."},{"family":"Talloen</vt:lpwstr>
  </property>
  <property fmtid="{D5CDD505-2E9C-101B-9397-08002B2CF9AE}" pid="788" name="ZOTERO_BREF_vyRKprMyejMj_1">
    <vt:lpwstr>ZOTERO_ITEM CSL_CITATION {"citationID":"wdySDurT","properties":{"formattedCitation":"(Hayes 2015)","plainCitation":"(Hayes 2015)","noteIndex":0},"citationItems":[{"id":2228,"uris":["http://zotero.org/users/624279/items/XXCHLXJF"],"uri":["http://zotero.org</vt:lpwstr>
  </property>
  <property fmtid="{D5CDD505-2E9C-101B-9397-08002B2CF9AE}" pid="789" name="ZOTERO_BREF_vyRKprMyejMj_10">
    <vt:lpwstr>"issued":{"date-parts":[["2015",11,6]]}}}],"schema":"https://github.com/citation-style-language/schema/raw/master/csl-citation.json"}</vt:lpwstr>
  </property>
  <property fmtid="{D5CDD505-2E9C-101B-9397-08002B2CF9AE}" pid="790" name="ZOTERO_BREF_vyRKprMyejMj_2">
    <vt:lpwstr>/users/624279/items/XXCHLXJF"],"itemData":{"id":2228,"type":"article-journal","abstract":"It has long been known that Phengaris (Maculinea) arion has a complex lifecycle involving the social parasitisation of ants. However, research triggered by the extin</vt:lpwstr>
  </property>
  <property fmtid="{D5CDD505-2E9C-101B-9397-08002B2CF9AE}" pid="791" name="ZOTERO_BREF_vyRKprMyejMj_3">
    <vt:lpwstr>ction of the original UK population of P. arion in 1979 has greatly enhanced our knowledge of this butterfly. Adults lay their eggs on Thymus spp. and ovipositional patterns seem to be dictated by host plant bud phenology and be independent of host ant pr</vt:lpwstr>
  </property>
  <property fmtid="{D5CDD505-2E9C-101B-9397-08002B2CF9AE}" pid="792" name="ZOTERO_BREF_vyRKprMyejMj_4">
    <vt:lpwstr>esence. After feeding for around 3 weeks P. arion larvae fall to the ground and await adoption by host ants of the genus Myrmica. To achieve adoption P. arion larvae employ various forms of appeasement and mimicry, of which chemical and acoustic mimicry s</vt:lpwstr>
  </property>
  <property fmtid="{D5CDD505-2E9C-101B-9397-08002B2CF9AE}" pid="793" name="ZOTERO_BREF_vyRKprMyejMj_5">
    <vt:lpwstr>eem to be especially important for gaining colony integration and raising larval status respectively. The predatory larvae of P. arion then proceed to eat their host ants’ brood until they are ready to pupate. In the UK P. arion appears to be restricted t</vt:lpwstr>
  </property>
  <property fmtid="{D5CDD505-2E9C-101B-9397-08002B2CF9AE}" pid="794" name="ZOTERO_BREF_vyRKprMyejMj_6">
    <vt:lpwstr>o one primary host ant, Myrmica sabuleti, but across Europe a more complex pattern of host ant use seems to be occurring. In the UK the niche of M. sabuleti consists of closely cropped grassland and it is thought that a decline in these areas led to the e</vt:lpwstr>
  </property>
  <property fmtid="{D5CDD505-2E9C-101B-9397-08002B2CF9AE}" pid="795" name="ZOTERO_BREF_vyRKprMyejMj_7">
    <vt:lpwstr>xtinction of P. arion in 1979. Scrub clearance and the implementation of grazing regimes has since enabled the successful reintroduction of P. arion to the UK, where sites are maintained to allow high densities of the specific larval host plant and host a</vt:lpwstr>
  </property>
  <property fmtid="{D5CDD505-2E9C-101B-9397-08002B2CF9AE}" pid="796" name="ZOTERO_BREF_vyRKprMyejMj_8">
    <vt:lpwstr>nt to co-occur.","container-title":"Journal of Insect Conservation","DOI":"10.1007/s10841-015-9820-3","ISSN":"1366-638X, 1572-9753","issue":"6","journalAbbreviation":"J Insect Conserv","language":"en","page":"1037-1051","source":"link.springer.com","title</vt:lpwstr>
  </property>
  <property fmtid="{D5CDD505-2E9C-101B-9397-08002B2CF9AE}" pid="797" name="ZOTERO_BREF_vyRKprMyejMj_9">
    <vt:lpwstr>":"The biology and ecology of the large blue butterfly Phengaris (Maculinea) arion: a review","title-short":"The biology and ecology of the large blue butterfly Phengaris (Maculinea) arion","volume":"19","author":[{"family":"Hayes","given":"Matthew P."}],</vt:lpwstr>
  </property>
  <property fmtid="{D5CDD505-2E9C-101B-9397-08002B2CF9AE}" pid="798" name="ZOTERO_BREF_wV9fX4W5qPnV1_1">
    <vt:lpwstr/>
  </property>
  <property fmtid="{D5CDD505-2E9C-101B-9397-08002B2CF9AE}" pid="799" name="ZOTERO_BREF_wV9fX4W5qPnV1_10">
    <vt:lpwstr/>
  </property>
  <property fmtid="{D5CDD505-2E9C-101B-9397-08002B2CF9AE}" pid="800" name="ZOTERO_BREF_wV9fX4W5qPnV1_11">
    <vt:lpwstr/>
  </property>
  <property fmtid="{D5CDD505-2E9C-101B-9397-08002B2CF9AE}" pid="801" name="ZOTERO_BREF_wV9fX4W5qPnV1_12">
    <vt:lpwstr/>
  </property>
  <property fmtid="{D5CDD505-2E9C-101B-9397-08002B2CF9AE}" pid="802" name="ZOTERO_BREF_wV9fX4W5qPnV1_13">
    <vt:lpwstr/>
  </property>
  <property fmtid="{D5CDD505-2E9C-101B-9397-08002B2CF9AE}" pid="803" name="ZOTERO_BREF_wV9fX4W5qPnV1_14">
    <vt:lpwstr/>
  </property>
  <property fmtid="{D5CDD505-2E9C-101B-9397-08002B2CF9AE}" pid="804" name="ZOTERO_BREF_wV9fX4W5qPnV1_15">
    <vt:lpwstr/>
  </property>
  <property fmtid="{D5CDD505-2E9C-101B-9397-08002B2CF9AE}" pid="805" name="ZOTERO_BREF_wV9fX4W5qPnV1_16">
    <vt:lpwstr/>
  </property>
  <property fmtid="{D5CDD505-2E9C-101B-9397-08002B2CF9AE}" pid="806" name="ZOTERO_BREF_wV9fX4W5qPnV1_17">
    <vt:lpwstr/>
  </property>
  <property fmtid="{D5CDD505-2E9C-101B-9397-08002B2CF9AE}" pid="807" name="ZOTERO_BREF_wV9fX4W5qPnV1_18">
    <vt:lpwstr/>
  </property>
  <property fmtid="{D5CDD505-2E9C-101B-9397-08002B2CF9AE}" pid="808" name="ZOTERO_BREF_wV9fX4W5qPnV1_19">
    <vt:lpwstr/>
  </property>
  <property fmtid="{D5CDD505-2E9C-101B-9397-08002B2CF9AE}" pid="809" name="ZOTERO_BREF_wV9fX4W5qPnV1_2">
    <vt:lpwstr/>
  </property>
  <property fmtid="{D5CDD505-2E9C-101B-9397-08002B2CF9AE}" pid="810" name="ZOTERO_BREF_wV9fX4W5qPnV1_20">
    <vt:lpwstr/>
  </property>
  <property fmtid="{D5CDD505-2E9C-101B-9397-08002B2CF9AE}" pid="811" name="ZOTERO_BREF_wV9fX4W5qPnV1_21">
    <vt:lpwstr/>
  </property>
  <property fmtid="{D5CDD505-2E9C-101B-9397-08002B2CF9AE}" pid="812" name="ZOTERO_BREF_wV9fX4W5qPnV1_22">
    <vt:lpwstr/>
  </property>
  <property fmtid="{D5CDD505-2E9C-101B-9397-08002B2CF9AE}" pid="813" name="ZOTERO_BREF_wV9fX4W5qPnV1_23">
    <vt:lpwstr/>
  </property>
  <property fmtid="{D5CDD505-2E9C-101B-9397-08002B2CF9AE}" pid="814" name="ZOTERO_BREF_wV9fX4W5qPnV1_24">
    <vt:lpwstr/>
  </property>
  <property fmtid="{D5CDD505-2E9C-101B-9397-08002B2CF9AE}" pid="815" name="ZOTERO_BREF_wV9fX4W5qPnV1_25">
    <vt:lpwstr/>
  </property>
  <property fmtid="{D5CDD505-2E9C-101B-9397-08002B2CF9AE}" pid="816" name="ZOTERO_BREF_wV9fX4W5qPnV1_26">
    <vt:lpwstr/>
  </property>
  <property fmtid="{D5CDD505-2E9C-101B-9397-08002B2CF9AE}" pid="817" name="ZOTERO_BREF_wV9fX4W5qPnV1_27">
    <vt:lpwstr/>
  </property>
  <property fmtid="{D5CDD505-2E9C-101B-9397-08002B2CF9AE}" pid="818" name="ZOTERO_BREF_wV9fX4W5qPnV1_28">
    <vt:lpwstr/>
  </property>
  <property fmtid="{D5CDD505-2E9C-101B-9397-08002B2CF9AE}" pid="819" name="ZOTERO_BREF_wV9fX4W5qPnV1_29">
    <vt:lpwstr/>
  </property>
  <property fmtid="{D5CDD505-2E9C-101B-9397-08002B2CF9AE}" pid="820" name="ZOTERO_BREF_wV9fX4W5qPnV1_3">
    <vt:lpwstr/>
  </property>
  <property fmtid="{D5CDD505-2E9C-101B-9397-08002B2CF9AE}" pid="821" name="ZOTERO_BREF_wV9fX4W5qPnV1_30">
    <vt:lpwstr/>
  </property>
  <property fmtid="{D5CDD505-2E9C-101B-9397-08002B2CF9AE}" pid="822" name="ZOTERO_BREF_wV9fX4W5qPnV1_31">
    <vt:lpwstr/>
  </property>
  <property fmtid="{D5CDD505-2E9C-101B-9397-08002B2CF9AE}" pid="823" name="ZOTERO_BREF_wV9fX4W5qPnV1_32">
    <vt:lpwstr/>
  </property>
  <property fmtid="{D5CDD505-2E9C-101B-9397-08002B2CF9AE}" pid="824" name="ZOTERO_BREF_wV9fX4W5qPnV1_33">
    <vt:lpwstr/>
  </property>
  <property fmtid="{D5CDD505-2E9C-101B-9397-08002B2CF9AE}" pid="825" name="ZOTERO_BREF_wV9fX4W5qPnV1_34">
    <vt:lpwstr/>
  </property>
  <property fmtid="{D5CDD505-2E9C-101B-9397-08002B2CF9AE}" pid="826" name="ZOTERO_BREF_wV9fX4W5qPnV1_35">
    <vt:lpwstr/>
  </property>
  <property fmtid="{D5CDD505-2E9C-101B-9397-08002B2CF9AE}" pid="827" name="ZOTERO_BREF_wV9fX4W5qPnV1_36">
    <vt:lpwstr/>
  </property>
  <property fmtid="{D5CDD505-2E9C-101B-9397-08002B2CF9AE}" pid="828" name="ZOTERO_BREF_wV9fX4W5qPnV1_37">
    <vt:lpwstr/>
  </property>
  <property fmtid="{D5CDD505-2E9C-101B-9397-08002B2CF9AE}" pid="829" name="ZOTERO_BREF_wV9fX4W5qPnV1_38">
    <vt:lpwstr/>
  </property>
  <property fmtid="{D5CDD505-2E9C-101B-9397-08002B2CF9AE}" pid="830" name="ZOTERO_BREF_wV9fX4W5qPnV1_4">
    <vt:lpwstr/>
  </property>
  <property fmtid="{D5CDD505-2E9C-101B-9397-08002B2CF9AE}" pid="831" name="ZOTERO_BREF_wV9fX4W5qPnV1_5">
    <vt:lpwstr/>
  </property>
  <property fmtid="{D5CDD505-2E9C-101B-9397-08002B2CF9AE}" pid="832" name="ZOTERO_BREF_wV9fX4W5qPnV1_6">
    <vt:lpwstr/>
  </property>
  <property fmtid="{D5CDD505-2E9C-101B-9397-08002B2CF9AE}" pid="833" name="ZOTERO_BREF_wV9fX4W5qPnV1_7">
    <vt:lpwstr/>
  </property>
  <property fmtid="{D5CDD505-2E9C-101B-9397-08002B2CF9AE}" pid="834" name="ZOTERO_BREF_wV9fX4W5qPnV1_8">
    <vt:lpwstr/>
  </property>
  <property fmtid="{D5CDD505-2E9C-101B-9397-08002B2CF9AE}" pid="835" name="ZOTERO_BREF_wV9fX4W5qPnV1_9">
    <vt:lpwstr/>
  </property>
  <property fmtid="{D5CDD505-2E9C-101B-9397-08002B2CF9AE}" pid="836" name="ZOTERO_BREF_wV9fX4W5qPnV211_1">
    <vt:lpwstr/>
  </property>
  <property fmtid="{D5CDD505-2E9C-101B-9397-08002B2CF9AE}" pid="837" name="ZOTERO_BREF_wV9fX4W5qPnV211_10">
    <vt:lpwstr/>
  </property>
  <property fmtid="{D5CDD505-2E9C-101B-9397-08002B2CF9AE}" pid="838" name="ZOTERO_BREF_wV9fX4W5qPnV211_11">
    <vt:lpwstr/>
  </property>
  <property fmtid="{D5CDD505-2E9C-101B-9397-08002B2CF9AE}" pid="839" name="ZOTERO_BREF_wV9fX4W5qPnV211_12">
    <vt:lpwstr/>
  </property>
  <property fmtid="{D5CDD505-2E9C-101B-9397-08002B2CF9AE}" pid="840" name="ZOTERO_BREF_wV9fX4W5qPnV211_13">
    <vt:lpwstr/>
  </property>
  <property fmtid="{D5CDD505-2E9C-101B-9397-08002B2CF9AE}" pid="841" name="ZOTERO_BREF_wV9fX4W5qPnV211_14">
    <vt:lpwstr/>
  </property>
  <property fmtid="{D5CDD505-2E9C-101B-9397-08002B2CF9AE}" pid="842" name="ZOTERO_BREF_wV9fX4W5qPnV211_15">
    <vt:lpwstr/>
  </property>
  <property fmtid="{D5CDD505-2E9C-101B-9397-08002B2CF9AE}" pid="843" name="ZOTERO_BREF_wV9fX4W5qPnV211_16">
    <vt:lpwstr/>
  </property>
  <property fmtid="{D5CDD505-2E9C-101B-9397-08002B2CF9AE}" pid="844" name="ZOTERO_BREF_wV9fX4W5qPnV211_17">
    <vt:lpwstr/>
  </property>
  <property fmtid="{D5CDD505-2E9C-101B-9397-08002B2CF9AE}" pid="845" name="ZOTERO_BREF_wV9fX4W5qPnV211_18">
    <vt:lpwstr/>
  </property>
  <property fmtid="{D5CDD505-2E9C-101B-9397-08002B2CF9AE}" pid="846" name="ZOTERO_BREF_wV9fX4W5qPnV211_19">
    <vt:lpwstr/>
  </property>
  <property fmtid="{D5CDD505-2E9C-101B-9397-08002B2CF9AE}" pid="847" name="ZOTERO_BREF_wV9fX4W5qPnV211_2">
    <vt:lpwstr/>
  </property>
  <property fmtid="{D5CDD505-2E9C-101B-9397-08002B2CF9AE}" pid="848" name="ZOTERO_BREF_wV9fX4W5qPnV211_20">
    <vt:lpwstr/>
  </property>
  <property fmtid="{D5CDD505-2E9C-101B-9397-08002B2CF9AE}" pid="849" name="ZOTERO_BREF_wV9fX4W5qPnV211_21">
    <vt:lpwstr/>
  </property>
  <property fmtid="{D5CDD505-2E9C-101B-9397-08002B2CF9AE}" pid="850" name="ZOTERO_BREF_wV9fX4W5qPnV211_22">
    <vt:lpwstr/>
  </property>
  <property fmtid="{D5CDD505-2E9C-101B-9397-08002B2CF9AE}" pid="851" name="ZOTERO_BREF_wV9fX4W5qPnV211_23">
    <vt:lpwstr/>
  </property>
  <property fmtid="{D5CDD505-2E9C-101B-9397-08002B2CF9AE}" pid="852" name="ZOTERO_BREF_wV9fX4W5qPnV211_24">
    <vt:lpwstr/>
  </property>
  <property fmtid="{D5CDD505-2E9C-101B-9397-08002B2CF9AE}" pid="853" name="ZOTERO_BREF_wV9fX4W5qPnV211_25">
    <vt:lpwstr/>
  </property>
  <property fmtid="{D5CDD505-2E9C-101B-9397-08002B2CF9AE}" pid="854" name="ZOTERO_BREF_wV9fX4W5qPnV211_26">
    <vt:lpwstr/>
  </property>
  <property fmtid="{D5CDD505-2E9C-101B-9397-08002B2CF9AE}" pid="855" name="ZOTERO_BREF_wV9fX4W5qPnV211_27">
    <vt:lpwstr/>
  </property>
  <property fmtid="{D5CDD505-2E9C-101B-9397-08002B2CF9AE}" pid="856" name="ZOTERO_BREF_wV9fX4W5qPnV211_28">
    <vt:lpwstr/>
  </property>
  <property fmtid="{D5CDD505-2E9C-101B-9397-08002B2CF9AE}" pid="857" name="ZOTERO_BREF_wV9fX4W5qPnV211_29">
    <vt:lpwstr/>
  </property>
  <property fmtid="{D5CDD505-2E9C-101B-9397-08002B2CF9AE}" pid="858" name="ZOTERO_BREF_wV9fX4W5qPnV211_3">
    <vt:lpwstr/>
  </property>
  <property fmtid="{D5CDD505-2E9C-101B-9397-08002B2CF9AE}" pid="859" name="ZOTERO_BREF_wV9fX4W5qPnV211_30">
    <vt:lpwstr/>
  </property>
  <property fmtid="{D5CDD505-2E9C-101B-9397-08002B2CF9AE}" pid="860" name="ZOTERO_BREF_wV9fX4W5qPnV211_31">
    <vt:lpwstr/>
  </property>
  <property fmtid="{D5CDD505-2E9C-101B-9397-08002B2CF9AE}" pid="861" name="ZOTERO_BREF_wV9fX4W5qPnV211_32">
    <vt:lpwstr/>
  </property>
  <property fmtid="{D5CDD505-2E9C-101B-9397-08002B2CF9AE}" pid="862" name="ZOTERO_BREF_wV9fX4W5qPnV211_33">
    <vt:lpwstr/>
  </property>
  <property fmtid="{D5CDD505-2E9C-101B-9397-08002B2CF9AE}" pid="863" name="ZOTERO_BREF_wV9fX4W5qPnV211_34">
    <vt:lpwstr/>
  </property>
  <property fmtid="{D5CDD505-2E9C-101B-9397-08002B2CF9AE}" pid="864" name="ZOTERO_BREF_wV9fX4W5qPnV211_35">
    <vt:lpwstr/>
  </property>
  <property fmtid="{D5CDD505-2E9C-101B-9397-08002B2CF9AE}" pid="865" name="ZOTERO_BREF_wV9fX4W5qPnV211_36">
    <vt:lpwstr/>
  </property>
  <property fmtid="{D5CDD505-2E9C-101B-9397-08002B2CF9AE}" pid="866" name="ZOTERO_BREF_wV9fX4W5qPnV211_37">
    <vt:lpwstr/>
  </property>
  <property fmtid="{D5CDD505-2E9C-101B-9397-08002B2CF9AE}" pid="867" name="ZOTERO_BREF_wV9fX4W5qPnV211_38">
    <vt:lpwstr/>
  </property>
  <property fmtid="{D5CDD505-2E9C-101B-9397-08002B2CF9AE}" pid="868" name="ZOTERO_BREF_wV9fX4W5qPnV211_4">
    <vt:lpwstr/>
  </property>
  <property fmtid="{D5CDD505-2E9C-101B-9397-08002B2CF9AE}" pid="869" name="ZOTERO_BREF_wV9fX4W5qPnV211_5">
    <vt:lpwstr/>
  </property>
  <property fmtid="{D5CDD505-2E9C-101B-9397-08002B2CF9AE}" pid="870" name="ZOTERO_BREF_wV9fX4W5qPnV211_6">
    <vt:lpwstr/>
  </property>
  <property fmtid="{D5CDD505-2E9C-101B-9397-08002B2CF9AE}" pid="871" name="ZOTERO_BREF_wV9fX4W5qPnV211_7">
    <vt:lpwstr/>
  </property>
  <property fmtid="{D5CDD505-2E9C-101B-9397-08002B2CF9AE}" pid="872" name="ZOTERO_BREF_wV9fX4W5qPnV211_8">
    <vt:lpwstr/>
  </property>
  <property fmtid="{D5CDD505-2E9C-101B-9397-08002B2CF9AE}" pid="873" name="ZOTERO_BREF_wV9fX4W5qPnV211_9">
    <vt:lpwstr/>
  </property>
  <property fmtid="{D5CDD505-2E9C-101B-9397-08002B2CF9AE}" pid="874" name="ZOTERO_BREF_wV9fX4W5qPnV21_1">
    <vt:lpwstr>ZOTERO_ITEM CSL_CITATION {"citationID":"eZIHzfmk","properties":{"formattedCitation":"(García et al. 2000, De Frenne et al. 2009, 2010, Dainese 2011)","plainCitation":"(García et al. 2000, De Frenne et al. 2009, 2010, Dainese 2011)","dontUpdate":true,"note</vt:lpwstr>
  </property>
  <property fmtid="{D5CDD505-2E9C-101B-9397-08002B2CF9AE}" pid="875" name="ZOTERO_BREF_wV9fX4W5qPnV21_10">
    <vt:lpwstr>ISSN":"1365-2745","issue":"3","language":"en","page":"435-446","source":"Wiley Online Library","title":"Geographical variation in seed production, predation and abortion in Juniperus communis throughout its range in Europe","volume":"88","author":[{"famil</vt:lpwstr>
  </property>
  <property fmtid="{D5CDD505-2E9C-101B-9397-08002B2CF9AE}" pid="876" name="ZOTERO_BREF_wV9fX4W5qPnV21_11">
    <vt:lpwstr>y":"García","given":"Daniel"},{"family":"Zamora","given":"Regino"},{"family":"Gómez","given":"José M."},{"family":"Jordano","given":"Pedro"},{"family":"Hódar","given":"José A."}],"issued":{"date-parts":[["2000"]]}}},{"id":3041,"uris":["http://zotero.org/u</vt:lpwstr>
  </property>
  <property fmtid="{D5CDD505-2E9C-101B-9397-08002B2CF9AE}" pid="877" name="ZOTERO_BREF_wV9fX4W5qPnV21_12">
    <vt:lpwstr>sers/624279/items/CQCK4PL3"],"uri":["http://zotero.org/users/624279/items/CQCK4PL3"],"itemData":{"id":3041,"type":"article-journal","container-title":"Global ecology and biogeography","issue":"6","page":"641–651","source":"Google Scholar","title":"Unravel</vt:lpwstr>
  </property>
  <property fmtid="{D5CDD505-2E9C-101B-9397-08002B2CF9AE}" pid="878" name="ZOTERO_BREF_wV9fX4W5qPnV21_13">
    <vt:lpwstr>ling the effects of temperature, latitude and local environment on the reproduction of forest herbs","volume":"18","author":[{"family":"De Frenne","given":"P."},{"family":"Kolb","given":"A."},{"family":"Verheyen","given":"K."},{"family":"Brunet","given":"</vt:lpwstr>
  </property>
  <property fmtid="{D5CDD505-2E9C-101B-9397-08002B2CF9AE}" pid="879" name="ZOTERO_BREF_wV9fX4W5qPnV21_14">
    <vt:lpwstr>J."},{"family":"Chabrerie","given":"O."},{"family":"Decocq","given":"G."},{"family":"Diekmann","given":"M."},{"family":"Eriksson","given":"O."},{"family":"Heinken","given":"T."},{"family":"Hermy","given":"M."},{"literal":"others"}],"issued":{"date-parts":</vt:lpwstr>
  </property>
  <property fmtid="{D5CDD505-2E9C-101B-9397-08002B2CF9AE}" pid="880" name="ZOTERO_BREF_wV9fX4W5qPnV21_15">
    <vt:lpwstr>[["2009"]]}}},{"id":7017,"uris":["http://zotero.org/users/624279/items/ZM5GAL8F"],"uri":["http://zotero.org/users/624279/items/ZM5GAL8F"],"itemData":{"id":7017,"type":"article-journal","abstract":"Climate warming is already influencing plant migration in </vt:lpwstr>
  </property>
  <property fmtid="{D5CDD505-2E9C-101B-9397-08002B2CF9AE}" pid="881" name="ZOTERO_BREF_wV9fX4W5qPnV21_16">
    <vt:lpwstr>different parts of the world. Numerous models have been developed to forecast future plant distributions. Few studies, however, have investigated the potential effect of warming on the reproductive output of plants. Understorey forest herbs in particular,</vt:lpwstr>
  </property>
  <property fmtid="{D5CDD505-2E9C-101B-9397-08002B2CF9AE}" pid="882" name="ZOTERO_BREF_wV9fX4W5qPnV21_17">
    <vt:lpwstr> have received little attention in the debate on climate change impacts. This study focuses on the effect of temperature on sexual reproductive output (number of seeds, seed mass, germination percentage and seedling mass) of Anemone nemorosa L., a model s</vt:lpwstr>
  </property>
  <property fmtid="{D5CDD505-2E9C-101B-9397-08002B2CF9AE}" pid="883" name="ZOTERO_BREF_wV9fX4W5qPnV21_18">
    <vt:lpwstr>pecies for slow colonizing herbaceous forest plants. We sampled seeds of A. nemorosa in populations along a 2400km latitudinal gradient from northern France to northern Sweden during three growing seasons (2005, 2006 and 2008). This study design allowed u</vt:lpwstr>
  </property>
  <property fmtid="{D5CDD505-2E9C-101B-9397-08002B2CF9AE}" pid="884" name="ZOTERO_BREF_wV9fX4W5qPnV21_19">
    <vt:lpwstr>s to isolate the effects of accumulated temperature (Growing Degree Hours; GDH) from latitude and the local abiotic and biotic environment. Germination and seed sowing trials were performed in incubators, a greenhouse and under field conditions in a fores</vt:lpwstr>
  </property>
  <property fmtid="{D5CDD505-2E9C-101B-9397-08002B2CF9AE}" pid="885" name="ZOTERO_BREF_wV9fX4W5qPnV21_2">
    <vt:lpwstr>Index":0},"citationItems":[{"id":7497,"uris":["http://zotero.org/users/624279/items/AI2KZFDR"],"uri":["http://zotero.org/users/624279/items/AI2KZFDR"],"itemData":{"id":7497,"type":"article-journal","abstract":"1 The geographical variation of seed producti</vt:lpwstr>
  </property>
  <property fmtid="{D5CDD505-2E9C-101B-9397-08002B2CF9AE}" pid="886" name="ZOTERO_BREF_wV9fX4W5qPnV21_20">
    <vt:lpwstr>t. Finally, we disentangled correlations between the different reproductive traits of A. nemorosa along the latitudinal gradient. We found a clear positive relationship between accumulated temperature and seed and seedling traits: reproductive output of A</vt:lpwstr>
  </property>
  <property fmtid="{D5CDD505-2E9C-101B-9397-08002B2CF9AE}" pid="887" name="ZOTERO_BREF_wV9fX4W5qPnV21_21">
    <vt:lpwstr>. nemorosa improved with increasing GDH along the latitudinal gradient. Seed mass and seedling mass, for instance, increased by 9.7% and 10.4%, respectively, for every 1000°Ch increase in GDH. We also derived strong correlations between several seed and s</vt:lpwstr>
  </property>
  <property fmtid="{D5CDD505-2E9C-101B-9397-08002B2CF9AE}" pid="888" name="ZOTERO_BREF_wV9fX4W5qPnV21_22">
    <vt:lpwstr>eedling traits both under field conditions and in incubators. Our results indicate that seed mass, incubator-based germination percentage (Germ%Inc) and the output of germinable seeds (product of number of seeds and Germ%Inc divided by 100) from plants gr</vt:lpwstr>
  </property>
  <property fmtid="{D5CDD505-2E9C-101B-9397-08002B2CF9AE}" pid="889" name="ZOTERO_BREF_wV9fX4W5qPnV21_23">
    <vt:lpwstr>own along a latitudinal gradient (i.e. at different temperature regimes) provide valuable proxies to parameterize key population processes in models. We conclude that (1) climate warming may have a pronounced positive impact on sexual reproduction of A. n</vt:lpwstr>
  </property>
  <property fmtid="{D5CDD505-2E9C-101B-9397-08002B2CF9AE}" pid="890" name="ZOTERO_BREF_wV9fX4W5qPnV21_24">
    <vt:lpwstr>emorosa and (2) climate models forecasting plant distributions would benefit from including the temperature sensitivity of key seed traits and population processes.","collection-title":"Adaptation of Forests and Forest Management to Changing Climate","con</vt:lpwstr>
  </property>
  <property fmtid="{D5CDD505-2E9C-101B-9397-08002B2CF9AE}" pid="891" name="ZOTERO_BREF_wV9fX4W5qPnV21_25">
    <vt:lpwstr>tainer-title":"Forest Ecology and Management","DOI":"10.1016/j.foreco.2009.04.038","ISSN":"0378-1127","issue":"4","journalAbbreviation":"Forest Ecology and Management","page":"809-817","source":"ScienceDirect","title":"Significant effects of temperature o</vt:lpwstr>
  </property>
  <property fmtid="{D5CDD505-2E9C-101B-9397-08002B2CF9AE}" pid="892" name="ZOTERO_BREF_wV9fX4W5qPnV21_26">
    <vt:lpwstr>n the reproductive output of the forest herb Anemone nemorosa L.","volume":"259","author":[{"family":"De Frenne","given":"P."},{"family":"Graae","given":"B. J."},{"family":"Kolb","given":"A."},{"family":"Brunet","given":"J."},{"family":"Chabrerie","given"</vt:lpwstr>
  </property>
  <property fmtid="{D5CDD505-2E9C-101B-9397-08002B2CF9AE}" pid="893" name="ZOTERO_BREF_wV9fX4W5qPnV21_27">
    <vt:lpwstr>:"O."},{"family":"Cousins","given":"S. A. O."},{"family":"Decocq","given":"G."},{"family":"Dhondt","given":"R."},{"family":"Diekmann","given":"M."},{"family":"Eriksson","given":"O."},{"family":"Heinken","given":"T."},{"family":"Hermy","given":"M."},{"fami</vt:lpwstr>
  </property>
  <property fmtid="{D5CDD505-2E9C-101B-9397-08002B2CF9AE}" pid="894" name="ZOTERO_BREF_wV9fX4W5qPnV21_28">
    <vt:lpwstr>ly":"Jõgar","given":"Ü."},{"family":"Saguez","given":"R."},{"family":"Shevtsova","given":"A."},{"family":"Stanton","given":"S."},{"family":"Zindel","given":"R."},{"family":"Zobel","given":"M."},{"family":"Verheyen","given":"K."}],"issued":{"date-parts":[[</vt:lpwstr>
  </property>
  <property fmtid="{D5CDD505-2E9C-101B-9397-08002B2CF9AE}" pid="895" name="ZOTERO_BREF_wV9fX4W5qPnV21_29">
    <vt:lpwstr>"2010",2,5]]}}},{"id":7033,"uris":["http://zotero.org/users/624279/items/ASU7EPJL"],"uri":["http://zotero.org/users/624279/items/ASU7EPJL"],"itemData":{"id":7033,"type":"article-journal","abstract":"An understanding of the processes and environmental cond</vt:lpwstr>
  </property>
  <property fmtid="{D5CDD505-2E9C-101B-9397-08002B2CF9AE}" pid="896" name="ZOTERO_BREF_wV9fX4W5qPnV21_3">
    <vt:lpwstr>on, predation and abortion was analysed in Juniperus communis for 31 populations in seven distinct regions throughout the species’ distribution range in Europe, including both the northern and southern boundaries. 2 The number of seeds per cone and the nu</vt:lpwstr>
  </property>
  <property fmtid="{D5CDD505-2E9C-101B-9397-08002B2CF9AE}" pid="897" name="ZOTERO_BREF_wV9fX4W5qPnV21_30">
    <vt:lpwstr>itions governing spatial variation in reproductive performance of plants can provide important information about the factors characterizing plant community structure and influencing fitness in natural plant populations, especially in the context of climat</vt:lpwstr>
  </property>
  <property fmtid="{D5CDD505-2E9C-101B-9397-08002B2CF9AE}" pid="898" name="ZOTERO_BREF_wV9fX4W5qPnV21_31">
    <vt:lpwstr>e and land use change. In this study, 60 mountain populations of Dactylis glomerata distributed along a fertilization regime in varying grassland hay meadows were evaluated. Variations in field management, climate, soil fertility, vegetation structure, po</vt:lpwstr>
  </property>
  <property fmtid="{D5CDD505-2E9C-101B-9397-08002B2CF9AE}" pid="899" name="ZOTERO_BREF_wV9fX4W5qPnV21_32">
    <vt:lpwstr>pulation density and species richness on reproductive performance were examined. The results indicated that field management and soil nutrient availability are the main variables influencing population density and reproductive output of D. glomerata. More</vt:lpwstr>
  </property>
  <property fmtid="{D5CDD505-2E9C-101B-9397-08002B2CF9AE}" pid="900" name="ZOTERO_BREF_wV9fX4W5qPnV21_33">
    <vt:lpwstr>over, the results show the effect of temperature on seed mass and resource investment in reproduction. Climate and soil change suggest a morphological differentiation of reproductive traits: (i) individuals grown on sites with higher soil nutrient availab</vt:lpwstr>
  </property>
  <property fmtid="{D5CDD505-2E9C-101B-9397-08002B2CF9AE}" pid="901" name="ZOTERO_BREF_wV9fX4W5qPnV21_34">
    <vt:lpwstr>ility or nutrient supply have larger inflorescences with a greater number and heavier seeds; (ii) individuals grown on warmer sites have heavier seeds. We conclude that if the climate warms and increases land use intensification in hay meadows in the Alps</vt:lpwstr>
  </property>
  <property fmtid="{D5CDD505-2E9C-101B-9397-08002B2CF9AE}" pid="902" name="ZOTERO_BREF_wV9fX4W5qPnV21_35">
    <vt:lpwstr>, this will have a pronounced positive impact on the reproductive performance of D. glomerata. Moreover, it can be hypothesized that the migration potential of D. glomerata towards higher altitudes may be likely in the near future in response to accelerat</vt:lpwstr>
  </property>
  <property fmtid="{D5CDD505-2E9C-101B-9397-08002B2CF9AE}" pid="903" name="ZOTERO_BREF_wV9fX4W5qPnV21_36">
    <vt:lpwstr>ed climate change.","container-title":"Plant Ecology","DOI":"10.1007/s11258-011-9902-6","ISSN":"1385-0237, 1573-5052","issue":"4","journalAbbreviation":"Plant Ecol","language":"en","page":"651-661","source":"link-springer-com.ezp.sub.su.se","title":"Impac</vt:lpwstr>
  </property>
  <property fmtid="{D5CDD505-2E9C-101B-9397-08002B2CF9AE}" pid="904" name="ZOTERO_BREF_wV9fX4W5qPnV21_37">
    <vt:lpwstr>t of land use intensity and temperature on the reproductive performance of Dactylis glomerata populations in the southeastern Alps","volume":"212","author":[{"family":"Dainese","given":"Matteo"}],"issued":{"date-parts":[["2011",4,1]]}}}],"schema":"https:/</vt:lpwstr>
  </property>
  <property fmtid="{D5CDD505-2E9C-101B-9397-08002B2CF9AE}" pid="905" name="ZOTERO_BREF_wV9fX4W5qPnV21_38">
    <vt:lpwstr>/github.com/citation-style-language/schema/raw/master/csl-citation.json"}</vt:lpwstr>
  </property>
  <property fmtid="{D5CDD505-2E9C-101B-9397-08002B2CF9AE}" pid="906" name="ZOTERO_BREF_wV9fX4W5qPnV21_4">
    <vt:lpwstr>mber of filled seeds per cone varied significantly between geographical regions and among populations within regions. Populations from the Mediterranean mountains (south-east Spain) showed the highest values in the number of seeds per cone but the lowest </vt:lpwstr>
  </property>
  <property fmtid="{D5CDD505-2E9C-101B-9397-08002B2CF9AE}" pid="907" name="ZOTERO_BREF_wV9fX4W5qPnV21_5">
    <vt:lpwstr>values in the number of filled seeds per cone. 3 Losses due to predispersal seed predation varied significantly among populations within a region but not between regions, suggesting that predation incidence depends on local-scale factors. Seed abortion ra</vt:lpwstr>
  </property>
  <property fmtid="{D5CDD505-2E9C-101B-9397-08002B2CF9AE}" pid="908" name="ZOTERO_BREF_wV9fX4W5qPnV21_6">
    <vt:lpwstr>tes were higher in southern Iberian populations than in the other regions, and varied significantly among populations and regions. As a result of predation and abortion, seed production was lowest in the Iberian regions. 4 Seed abortion showed a significa</vt:lpwstr>
  </property>
  <property fmtid="{D5CDD505-2E9C-101B-9397-08002B2CF9AE}" pid="909" name="ZOTERO_BREF_wV9fX4W5qPnV21_7">
    <vt:lpwstr>nt quadratic relationship with latitude, with higher values of abortion at either end of the gradient, but particularly at the southern limit. 5 The production of filled seeds declined gradually towards both northern and southern distribution limits. In t</vt:lpwstr>
  </property>
  <property fmtid="{D5CDD505-2E9C-101B-9397-08002B2CF9AE}" pid="910" name="ZOTERO_BREF_wV9fX4W5qPnV21_8">
    <vt:lpwstr>he Mediterranean mountains (southern limit), low seed production coincided with a marked limitation placed upon natural regeneration by summer drought, leading to a demographic bottleneck in populations. Although seed abortion levels were relatively high </vt:lpwstr>
  </property>
  <property fmtid="{D5CDD505-2E9C-101B-9397-08002B2CF9AE}" pid="911" name="ZOTERO_BREF_wV9fX4W5qPnV21_9">
    <vt:lpwstr>in the subarctic tundra (northern limit) populations, they were free from predispersal seed predators, suggesting that population viability here may be under less pressure.","container-title":"Journal of Ecology","DOI":"10.1046/j.1365-2745.2000.00459.x","</vt:lpwstr>
  </property>
  <property fmtid="{D5CDD505-2E9C-101B-9397-08002B2CF9AE}" pid="912" name="ZOTERO_BREF_wV9fX4W5qPnV_1">
    <vt:lpwstr>ZOTERO_ITEM CSL_CITATION {"citationID":"eZIHzfmk","properties":{"formattedCitation":"(García et al. 2000, De Frenne et al. 2009, 2010, Dainese 2011)","plainCitation":"(García et al. 2000, De Frenne et al. 2009, 2010, Dainese 2011)","dontUpdate":true,"note</vt:lpwstr>
  </property>
  <property fmtid="{D5CDD505-2E9C-101B-9397-08002B2CF9AE}" pid="913" name="ZOTERO_BREF_wV9fX4W5qPnV_10">
    <vt:lpwstr>ISSN":"1365-2745","issue":"3","language":"en","page":"435-446","source":"Wiley Online Library","title":"Geographical variation in seed production, predation and abortion in Juniperus communis throughout its range in Europe","volume":"88","author":[{"famil</vt:lpwstr>
  </property>
  <property fmtid="{D5CDD505-2E9C-101B-9397-08002B2CF9AE}" pid="914" name="ZOTERO_BREF_wV9fX4W5qPnV_11">
    <vt:lpwstr>y":"García","given":"Daniel"},{"family":"Zamora","given":"Regino"},{"family":"Gómez","given":"José M."},{"family":"Jordano","given":"Pedro"},{"family":"Hódar","given":"José A."}],"issued":{"date-parts":[["2000"]]}}},{"id":3041,"uris":["http://zotero.org/u</vt:lpwstr>
  </property>
  <property fmtid="{D5CDD505-2E9C-101B-9397-08002B2CF9AE}" pid="915" name="ZOTERO_BREF_wV9fX4W5qPnV_12">
    <vt:lpwstr>sers/624279/items/CQCK4PL3"],"uri":["http://zotero.org/users/624279/items/CQCK4PL3"],"itemData":{"id":3041,"type":"article-journal","container-title":"Global ecology and biogeography","issue":"6","page":"641–651","source":"Google Scholar","title":"Unravel</vt:lpwstr>
  </property>
  <property fmtid="{D5CDD505-2E9C-101B-9397-08002B2CF9AE}" pid="916" name="ZOTERO_BREF_wV9fX4W5qPnV_13">
    <vt:lpwstr>ling the effects of temperature, latitude and local environment on the reproduction of forest herbs","volume":"18","author":[{"family":"De Frenne","given":"P."},{"family":"Kolb","given":"A."},{"family":"Verheyen","given":"K."},{"family":"Brunet","given":"</vt:lpwstr>
  </property>
  <property fmtid="{D5CDD505-2E9C-101B-9397-08002B2CF9AE}" pid="917" name="ZOTERO_BREF_wV9fX4W5qPnV_14">
    <vt:lpwstr>J."},{"family":"Chabrerie","given":"O."},{"family":"Decocq","given":"G."},{"family":"Diekmann","given":"M."},{"family":"Eriksson","given":"O."},{"family":"Heinken","given":"T."},{"family":"Hermy","given":"M."},{"literal":"others"}],"issued":{"date-parts":</vt:lpwstr>
  </property>
  <property fmtid="{D5CDD505-2E9C-101B-9397-08002B2CF9AE}" pid="918" name="ZOTERO_BREF_wV9fX4W5qPnV_15">
    <vt:lpwstr>[["2009"]]}}},{"id":7017,"uris":["http://zotero.org/users/624279/items/ZM5GAL8F"],"uri":["http://zotero.org/users/624279/items/ZM5GAL8F"],"itemData":{"id":7017,"type":"article-journal","abstract":"Climate warming is already influencing plant migration in </vt:lpwstr>
  </property>
  <property fmtid="{D5CDD505-2E9C-101B-9397-08002B2CF9AE}" pid="919" name="ZOTERO_BREF_wV9fX4W5qPnV_16">
    <vt:lpwstr>different parts of the world. Numerous models have been developed to forecast future plant distributions. Few studies, however, have investigated the potential effect of warming on the reproductive output of plants. Understorey forest herbs in particular,</vt:lpwstr>
  </property>
  <property fmtid="{D5CDD505-2E9C-101B-9397-08002B2CF9AE}" pid="920" name="ZOTERO_BREF_wV9fX4W5qPnV_17">
    <vt:lpwstr> have received little attention in the debate on climate change impacts. This study focuses on the effect of temperature on sexual reproductive output (number of seeds, seed mass, germination percentage and seedling mass) of Anemone nemorosa L., a model s</vt:lpwstr>
  </property>
  <property fmtid="{D5CDD505-2E9C-101B-9397-08002B2CF9AE}" pid="921" name="ZOTERO_BREF_wV9fX4W5qPnV_18">
    <vt:lpwstr>pecies for slow colonizing herbaceous forest plants. We sampled seeds of A. nemorosa in populations along a 2400km latitudinal gradient from northern France to northern Sweden during three growing seasons (2005, 2006 and 2008). This study design allowed u</vt:lpwstr>
  </property>
  <property fmtid="{D5CDD505-2E9C-101B-9397-08002B2CF9AE}" pid="922" name="ZOTERO_BREF_wV9fX4W5qPnV_19">
    <vt:lpwstr>s to isolate the effects of accumulated temperature (Growing Degree Hours; GDH) from latitude and the local abiotic and biotic environment. Germination and seed sowing trials were performed in incubators, a greenhouse and under field conditions in a fores</vt:lpwstr>
  </property>
  <property fmtid="{D5CDD505-2E9C-101B-9397-08002B2CF9AE}" pid="923" name="ZOTERO_BREF_wV9fX4W5qPnV_2">
    <vt:lpwstr>Index":0},"citationItems":[{"id":7497,"uris":["http://zotero.org/users/624279/items/AI2KZFDR"],"uri":["http://zotero.org/users/624279/items/AI2KZFDR"],"itemData":{"id":7497,"type":"article-journal","abstract":"1 The geographical variation of seed producti</vt:lpwstr>
  </property>
  <property fmtid="{D5CDD505-2E9C-101B-9397-08002B2CF9AE}" pid="924" name="ZOTERO_BREF_wV9fX4W5qPnV_20">
    <vt:lpwstr>t. Finally, we disentangled correlations between the different reproductive traits of A. nemorosa along the latitudinal gradient. We found a clear positive relationship between accumulated temperature and seed and seedling traits: reproductive output of A</vt:lpwstr>
  </property>
  <property fmtid="{D5CDD505-2E9C-101B-9397-08002B2CF9AE}" pid="925" name="ZOTERO_BREF_wV9fX4W5qPnV_21">
    <vt:lpwstr>. nemorosa improved with increasing GDH along the latitudinal gradient. Seed mass and seedling mass, for instance, increased by 9.7% and 10.4%, respectively, for every 1000°Ch increase in GDH. We also derived strong correlations between several seed and s</vt:lpwstr>
  </property>
  <property fmtid="{D5CDD505-2E9C-101B-9397-08002B2CF9AE}" pid="926" name="ZOTERO_BREF_wV9fX4W5qPnV_22">
    <vt:lpwstr>eedling traits both under field conditions and in incubators. Our results indicate that seed mass, incubator-based germination percentage (Germ%Inc) and the output of germinable seeds (product of number of seeds and Germ%Inc divided by 100) from plants gr</vt:lpwstr>
  </property>
  <property fmtid="{D5CDD505-2E9C-101B-9397-08002B2CF9AE}" pid="927" name="ZOTERO_BREF_wV9fX4W5qPnV_23">
    <vt:lpwstr>own along a latitudinal gradient (i.e. at different temperature regimes) provide valuable proxies to parameterize key population processes in models. We conclude that (1) climate warming may have a pronounced positive impact on sexual reproduction of A. n</vt:lpwstr>
  </property>
  <property fmtid="{D5CDD505-2E9C-101B-9397-08002B2CF9AE}" pid="928" name="ZOTERO_BREF_wV9fX4W5qPnV_24">
    <vt:lpwstr>emorosa and (2) climate models forecasting plant distributions would benefit from including the temperature sensitivity of key seed traits and population processes.","collection-title":"Adaptation of Forests and Forest Management to Changing Climate","con</vt:lpwstr>
  </property>
  <property fmtid="{D5CDD505-2E9C-101B-9397-08002B2CF9AE}" pid="929" name="ZOTERO_BREF_wV9fX4W5qPnV_25">
    <vt:lpwstr>tainer-title":"Forest Ecology and Management","DOI":"10.1016/j.foreco.2009.04.038","ISSN":"0378-1127","issue":"4","journalAbbreviation":"Forest Ecology and Management","page":"809-817","source":"ScienceDirect","title":"Significant effects of temperature o</vt:lpwstr>
  </property>
  <property fmtid="{D5CDD505-2E9C-101B-9397-08002B2CF9AE}" pid="930" name="ZOTERO_BREF_wV9fX4W5qPnV_26">
    <vt:lpwstr>n the reproductive output of the forest herb Anemone nemorosa L.","volume":"259","author":[{"family":"De Frenne","given":"P."},{"family":"Graae","given":"B. J."},{"family":"Kolb","given":"A."},{"family":"Brunet","given":"J."},{"family":"Chabrerie","given"</vt:lpwstr>
  </property>
  <property fmtid="{D5CDD505-2E9C-101B-9397-08002B2CF9AE}" pid="931" name="ZOTERO_BREF_wV9fX4W5qPnV_27">
    <vt:lpwstr>:"O."},{"family":"Cousins","given":"S. A. O."},{"family":"Decocq","given":"G."},{"family":"Dhondt","given":"R."},{"family":"Diekmann","given":"M."},{"family":"Eriksson","given":"O."},{"family":"Heinken","given":"T."},{"family":"Hermy","given":"M."},{"fami</vt:lpwstr>
  </property>
  <property fmtid="{D5CDD505-2E9C-101B-9397-08002B2CF9AE}" pid="932" name="ZOTERO_BREF_wV9fX4W5qPnV_28">
    <vt:lpwstr>ly":"Jõgar","given":"Ü."},{"family":"Saguez","given":"R."},{"family":"Shevtsova","given":"A."},{"family":"Stanton","given":"S."},{"family":"Zindel","given":"R."},{"family":"Zobel","given":"M."},{"family":"Verheyen","given":"K."}],"issued":{"date-parts":[[</vt:lpwstr>
  </property>
  <property fmtid="{D5CDD505-2E9C-101B-9397-08002B2CF9AE}" pid="933" name="ZOTERO_BREF_wV9fX4W5qPnV_29">
    <vt:lpwstr>"2010",2,5]]}}},{"id":7033,"uris":["http://zotero.org/users/624279/items/ASU7EPJL"],"uri":["http://zotero.org/users/624279/items/ASU7EPJL"],"itemData":{"id":7033,"type":"article-journal","abstract":"An understanding of the processes and environmental cond</vt:lpwstr>
  </property>
  <property fmtid="{D5CDD505-2E9C-101B-9397-08002B2CF9AE}" pid="934" name="ZOTERO_BREF_wV9fX4W5qPnV_3">
    <vt:lpwstr>on, predation and abortion was analysed in Juniperus communis for 31 populations in seven distinct regions throughout the species’ distribution range in Europe, including both the northern and southern boundaries. 2 The number of seeds per cone and the nu</vt:lpwstr>
  </property>
  <property fmtid="{D5CDD505-2E9C-101B-9397-08002B2CF9AE}" pid="935" name="ZOTERO_BREF_wV9fX4W5qPnV_30">
    <vt:lpwstr>itions governing spatial variation in reproductive performance of plants can provide important information about the factors characterizing plant community structure and influencing fitness in natural plant populations, especially in the context of climat</vt:lpwstr>
  </property>
  <property fmtid="{D5CDD505-2E9C-101B-9397-08002B2CF9AE}" pid="936" name="ZOTERO_BREF_wV9fX4W5qPnV_31">
    <vt:lpwstr>e and land use change. In this study, 60 mountain populations of Dactylis glomerata distributed along a fertilization regime in varying grassland hay meadows were evaluated. Variations in field management, climate, soil fertility, vegetation structure, po</vt:lpwstr>
  </property>
  <property fmtid="{D5CDD505-2E9C-101B-9397-08002B2CF9AE}" pid="937" name="ZOTERO_BREF_wV9fX4W5qPnV_32">
    <vt:lpwstr>pulation density and species richness on reproductive performance were examined. The results indicated that field management and soil nutrient availability are the main variables influencing population density and reproductive output of D. glomerata. More</vt:lpwstr>
  </property>
  <property fmtid="{D5CDD505-2E9C-101B-9397-08002B2CF9AE}" pid="938" name="ZOTERO_BREF_wV9fX4W5qPnV_33">
    <vt:lpwstr>over, the results show the effect of temperature on seed mass and resource investment in reproduction. Climate and soil change suggest a morphological differentiation of reproductive traits: (i) individuals grown on sites with higher soil nutrient availab</vt:lpwstr>
  </property>
  <property fmtid="{D5CDD505-2E9C-101B-9397-08002B2CF9AE}" pid="939" name="ZOTERO_BREF_wV9fX4W5qPnV_34">
    <vt:lpwstr>ility or nutrient supply have larger inflorescences with a greater number and heavier seeds; (ii) individuals grown on warmer sites have heavier seeds. We conclude that if the climate warms and increases land use intensification in hay meadows in the Alps</vt:lpwstr>
  </property>
  <property fmtid="{D5CDD505-2E9C-101B-9397-08002B2CF9AE}" pid="940" name="ZOTERO_BREF_wV9fX4W5qPnV_35">
    <vt:lpwstr>, this will have a pronounced positive impact on the reproductive performance of D. glomerata. Moreover, it can be hypothesized that the migration potential of D. glomerata towards higher altitudes may be likely in the near future in response to accelerat</vt:lpwstr>
  </property>
  <property fmtid="{D5CDD505-2E9C-101B-9397-08002B2CF9AE}" pid="941" name="ZOTERO_BREF_wV9fX4W5qPnV_36">
    <vt:lpwstr>ed climate change.","container-title":"Plant Ecology","DOI":"10.1007/s11258-011-9902-6","ISSN":"1385-0237, 1573-5052","issue":"4","journalAbbreviation":"Plant Ecol","language":"en","page":"651-661","source":"link-springer-com.ezp.sub.su.se","title":"Impac</vt:lpwstr>
  </property>
  <property fmtid="{D5CDD505-2E9C-101B-9397-08002B2CF9AE}" pid="942" name="ZOTERO_BREF_wV9fX4W5qPnV_37">
    <vt:lpwstr>t of land use intensity and temperature on the reproductive performance of Dactylis glomerata populations in the southeastern Alps","volume":"212","author":[{"family":"Dainese","given":"Matteo"}],"issued":{"date-parts":[["2011",4,1]]}}}],"schema":"https:/</vt:lpwstr>
  </property>
  <property fmtid="{D5CDD505-2E9C-101B-9397-08002B2CF9AE}" pid="943" name="ZOTERO_BREF_wV9fX4W5qPnV_38">
    <vt:lpwstr>/github.com/citation-style-language/schema/raw/master/csl-citation.json"}</vt:lpwstr>
  </property>
  <property fmtid="{D5CDD505-2E9C-101B-9397-08002B2CF9AE}" pid="944" name="ZOTERO_BREF_wV9fX4W5qPnV_4">
    <vt:lpwstr>mber of filled seeds per cone varied significantly between geographical regions and among populations within regions. Populations from the Mediterranean mountains (south-east Spain) showed the highest values in the number of seeds per cone but the lowest </vt:lpwstr>
  </property>
  <property fmtid="{D5CDD505-2E9C-101B-9397-08002B2CF9AE}" pid="945" name="ZOTERO_BREF_wV9fX4W5qPnV_5">
    <vt:lpwstr>values in the number of filled seeds per cone. 3 Losses due to predispersal seed predation varied significantly among populations within a region but not between regions, suggesting that predation incidence depends on local-scale factors. Seed abortion ra</vt:lpwstr>
  </property>
  <property fmtid="{D5CDD505-2E9C-101B-9397-08002B2CF9AE}" pid="946" name="ZOTERO_BREF_wV9fX4W5qPnV_6">
    <vt:lpwstr>tes were higher in southern Iberian populations than in the other regions, and varied significantly among populations and regions. As a result of predation and abortion, seed production was lowest in the Iberian regions. 4 Seed abortion showed a significa</vt:lpwstr>
  </property>
  <property fmtid="{D5CDD505-2E9C-101B-9397-08002B2CF9AE}" pid="947" name="ZOTERO_BREF_wV9fX4W5qPnV_7">
    <vt:lpwstr>nt quadratic relationship with latitude, with higher values of abortion at either end of the gradient, but particularly at the southern limit. 5 The production of filled seeds declined gradually towards both northern and southern distribution limits. In t</vt:lpwstr>
  </property>
  <property fmtid="{D5CDD505-2E9C-101B-9397-08002B2CF9AE}" pid="948" name="ZOTERO_BREF_wV9fX4W5qPnV_8">
    <vt:lpwstr>he Mediterranean mountains (southern limit), low seed production coincided with a marked limitation placed upon natural regeneration by summer drought, leading to a demographic bottleneck in populations. Although seed abortion levels were relatively high </vt:lpwstr>
  </property>
  <property fmtid="{D5CDD505-2E9C-101B-9397-08002B2CF9AE}" pid="949" name="ZOTERO_BREF_wV9fX4W5qPnV_9">
    <vt:lpwstr>in the subarctic tundra (northern limit) populations, they were free from predispersal seed predators, suggesting that population viability here may be under less pressure.","container-title":"Journal of Ecology","DOI":"10.1046/j.1365-2745.2000.00459.x","</vt:lpwstr>
  </property>
  <property fmtid="{D5CDD505-2E9C-101B-9397-08002B2CF9AE}" pid="950" name="ZOTERO_BREF_weRGjqBeuZqf_1">
    <vt:lpwstr>ZOTERO_ITEM CSL_CITATION {"citationID":"ZMJ8fA4r","properties":{"formattedCitation":"(Fox et al. 1999, Bale et al. 2002, Memmott et al. 2007, Adler et al. 2009)","plainCitation":"(Fox et al. 1999, Bale et al. 2002, Memmott et al. 2007, Adler et al. 2009)"</vt:lpwstr>
  </property>
  <property fmtid="{D5CDD505-2E9C-101B-9397-08002B2CF9AE}" pid="951" name="ZOTERO_BREF_weRGjqBeuZqf_10">
    <vt:lpwstr>420050839","ISSN":"0029-8549, 1432-1939","issue":"1","journalAbbreviation":"Oecologia","language":"en","page":"113-122","source":"link-springer-com.ezp.sub.su.se","title":"Direct and indirect effects of climate change on St John's wort, Hypericum perforat</vt:lpwstr>
  </property>
  <property fmtid="{D5CDD505-2E9C-101B-9397-08002B2CF9AE}" pid="952" name="ZOTERO_BREF_weRGjqBeuZqf_11">
    <vt:lpwstr>um L. (Hypericaceae)","volume":"120","author":[{"family":"Fox","given":"Laurel R."},{"family":"Ribeiro","given":"Sérvio P."},{"family":"Brown","given":"Valerie K."},{"family":"Masters","given":"Gregory J."},{"family":"Clarke","given":"Ian P."}],"issued":{</vt:lpwstr>
  </property>
  <property fmtid="{D5CDD505-2E9C-101B-9397-08002B2CF9AE}" pid="953" name="ZOTERO_BREF_weRGjqBeuZqf_12">
    <vt:lpwstr>"date-parts":[["1999",7,1]]}}},{"id":7064,"uris":["http://zotero.org/users/624279/items/XG7Y6KEF"],"uri":["http://zotero.org/users/624279/items/XG7Y6KEF"],"itemData":{"id":7064,"type":"article-journal","abstract":"This review examines the direct effects o</vt:lpwstr>
  </property>
  <property fmtid="{D5CDD505-2E9C-101B-9397-08002B2CF9AE}" pid="954" name="ZOTERO_BREF_weRGjqBeuZqf_13">
    <vt:lpwstr>f climate change on insect herbivores. Temperature is identified as the dominant abiotic factor directly affecting herbivorous insects. There is little evidence of any direct effects of CO2 or UVB. Direct impacts of precipitation have been largely neglect</vt:lpwstr>
  </property>
  <property fmtid="{D5CDD505-2E9C-101B-9397-08002B2CF9AE}" pid="955" name="ZOTERO_BREF_weRGjqBeuZqf_14">
    <vt:lpwstr>ed in current research on climate change. Temperature directly affects development, survival, range and abundance. Species with a large geographical range will tend to be less affected. The main effect of temperature in temperate regions is to influence w</vt:lpwstr>
  </property>
  <property fmtid="{D5CDD505-2E9C-101B-9397-08002B2CF9AE}" pid="956" name="ZOTERO_BREF_weRGjqBeuZqf_15">
    <vt:lpwstr>inter survival; at more northerly latitudes, higher temperatures extend the summer season, increasing the available thermal budget for growth and reproduction. Photoperiod is the dominant cue for the seasonal synchrony of temperate insects, but their ther</vt:lpwstr>
  </property>
  <property fmtid="{D5CDD505-2E9C-101B-9397-08002B2CF9AE}" pid="957" name="ZOTERO_BREF_weRGjqBeuZqf_16">
    <vt:lpwstr>mal requirements may differ at different times of year. Interactions between photoperiod and temperature determine phenology; the two factors do not necessarily operate in tandem. Insect herbivores show a number of distinct life-history strategies to expl</vt:lpwstr>
  </property>
  <property fmtid="{D5CDD505-2E9C-101B-9397-08002B2CF9AE}" pid="958" name="ZOTERO_BREF_weRGjqBeuZqf_17">
    <vt:lpwstr>oit plants with different growth forms and strategies, which will be differentially affected by climate warming. There are still many challenges facing biologists in predicting and monitoring the impacts of climate change. Future research needs to conside</vt:lpwstr>
  </property>
  <property fmtid="{D5CDD505-2E9C-101B-9397-08002B2CF9AE}" pid="959" name="ZOTERO_BREF_weRGjqBeuZqf_18">
    <vt:lpwstr>r insect herbivore phenotypic and genotypic flexibility, their responses to global change parameters operating in concert, and awareness that some patterns may only become apparent in the longer term.","container-title":"Global Change Biology","DOI":"10.1</vt:lpwstr>
  </property>
  <property fmtid="{D5CDD505-2E9C-101B-9397-08002B2CF9AE}" pid="960" name="ZOTERO_BREF_weRGjqBeuZqf_19">
    <vt:lpwstr>046/j.1365-2486.2002.00451.x","ISSN":"1365-2486","issue":"1","language":"en","page":"1-16","source":"Wiley Online Library","title":"Herbivory in global climate change research: direct effects of rising temperature on insect herbivores","title-short":"Herb</vt:lpwstr>
  </property>
  <property fmtid="{D5CDD505-2E9C-101B-9397-08002B2CF9AE}" pid="961" name="ZOTERO_BREF_weRGjqBeuZqf_2">
    <vt:lpwstr>,"noteIndex":0},"citationItems":[{"id":7256,"uris":["http://zotero.org/users/624279/items/ES4PAHTB"],"uri":["http://zotero.org/users/624279/items/ES4PAHTB"],"itemData":{"id":7256,"type":"article-journal","abstract":"We report results from a continuing, lo</vt:lpwstr>
  </property>
  <property fmtid="{D5CDD505-2E9C-101B-9397-08002B2CF9AE}" pid="962" name="ZOTERO_BREF_weRGjqBeuZqf_20">
    <vt:lpwstr>ivory in global climate change research","volume":"8","author":[{"family":"Bale","given":"Jeffery S."},{"family":"Masters","given":"Gregory J."},{"family":"Hodkinson","given":"Ian D."},{"family":"Awmack","given":"Caroline"},{"family":"Bezemer","given":"T.</vt:lpwstr>
  </property>
  <property fmtid="{D5CDD505-2E9C-101B-9397-08002B2CF9AE}" pid="963" name="ZOTERO_BREF_weRGjqBeuZqf_21">
    <vt:lpwstr> Martijn"},{"family":"Brown","given":"Valerie K."},{"family":"Butterfield","given":"Jennifer"},{"family":"Buse","given":"Alan"},{"family":"Coulson","given":"John C."},{"family":"Farrar","given":"John"},{"family":"Good","given":"John E. G."},{"family":"Har</vt:lpwstr>
  </property>
  <property fmtid="{D5CDD505-2E9C-101B-9397-08002B2CF9AE}" pid="964" name="ZOTERO_BREF_weRGjqBeuZqf_22">
    <vt:lpwstr>rington","given":"Richard"},{"family":"Hartley","given":"Susane"},{"family":"Jones","given":"T. Hefin"},{"family":"Lindroth","given":"Richard L."},{"family":"Press","given":"Malcolm C."},{"family":"Symrnioudis","given":"Ilias"},{"family":"Watt","given":"A</vt:lpwstr>
  </property>
  <property fmtid="{D5CDD505-2E9C-101B-9397-08002B2CF9AE}" pid="965" name="ZOTERO_BREF_weRGjqBeuZqf_23">
    <vt:lpwstr>llan D."},{"family":"Whittaker","given":"John B."}],"issued":{"date-parts":[["2002",1,1]]}}},{"id":2815,"uris":["http://zotero.org/users/624279/items/8R3NN7BA"],"uri":["http://zotero.org/users/624279/items/8R3NN7BA"],"itemData":{"id":2815,"type":"article-</vt:lpwstr>
  </property>
  <property fmtid="{D5CDD505-2E9C-101B-9397-08002B2CF9AE}" pid="966" name="ZOTERO_BREF_weRGjqBeuZqf_24">
    <vt:lpwstr>journal","container-title":"Ecology Letters","issue":"8","page":"710–717","source":"Google Scholar","title":"Global warming and the disruption of plant–pollinator interactions","volume":"10","author":[{"family":"Memmott","given":"J."},{"family":"Craze","g</vt:lpwstr>
  </property>
  <property fmtid="{D5CDD505-2E9C-101B-9397-08002B2CF9AE}" pid="967" name="ZOTERO_BREF_weRGjqBeuZqf_25">
    <vt:lpwstr>iven":"P. G."},{"family":"Waser","given":"N. M."},{"family":"Price","given":"M. V."}],"issued":{"date-parts":[["2007"]]}}},{"id":7253,"uris":["http://zotero.org/users/624279/items/XKGE72XV"],"uri":["http://zotero.org/users/624279/items/XKGE72XV"],"itemDat</vt:lpwstr>
  </property>
  <property fmtid="{D5CDD505-2E9C-101B-9397-08002B2CF9AE}" pid="968" name="ZOTERO_BREF_weRGjqBeuZqf_26">
    <vt:lpwstr>a":{"id":7253,"type":"article-journal","abstract":"Background Climate change directly affects species by altering their physical environment and indirectly affects species by altering interspecific interactions such as predation and competition. Recent st</vt:lpwstr>
  </property>
  <property fmtid="{D5CDD505-2E9C-101B-9397-08002B2CF9AE}" pid="969" name="ZOTERO_BREF_weRGjqBeuZqf_27">
    <vt:lpwstr>udies have shown that the indirect effects of climate change may amplify or counteract the direct effects. However, little is known about the the relative strength of direct and indirect effects or their potential to impact population persistence. Methodo</vt:lpwstr>
  </property>
  <property fmtid="{D5CDD505-2E9C-101B-9397-08002B2CF9AE}" pid="970" name="ZOTERO_BREF_weRGjqBeuZqf_28">
    <vt:lpwstr>logy/Principal Findings We studied the effects of altered precipitation and interspecific interactions on the low-density tiller growth rates and biomass production of three perennial grass species in a Kansas, USA mixed prairie. We transplanted plugs of </vt:lpwstr>
  </property>
  <property fmtid="{D5CDD505-2E9C-101B-9397-08002B2CF9AE}" pid="971" name="ZOTERO_BREF_weRGjqBeuZqf_29">
    <vt:lpwstr>each species into local neighborhoods of heterospecific competitors and then exposed the plugs to a factorial manipulation of growing season precipitation and neighbor removal. Precipitation treatments had significant direct effects on two of the three sp</vt:lpwstr>
  </property>
  <property fmtid="{D5CDD505-2E9C-101B-9397-08002B2CF9AE}" pid="972" name="ZOTERO_BREF_weRGjqBeuZqf_3">
    <vt:lpwstr>ng-term field experiment addressing biotic responses to climatic change in grasslands. We focus on effects of summer precipitation (enhanced rainfall, drought, control) and winter ground temperatures (warming, control) on growth, reproduction and herbivor</vt:lpwstr>
  </property>
  <property fmtid="{D5CDD505-2E9C-101B-9397-08002B2CF9AE}" pid="973" name="ZOTERO_BREF_weRGjqBeuZqf_30">
    <vt:lpwstr>ecies. Interspecific competition also had strong effects, reducing low-density tiller growth rates and aboveground biomass production for all three species. In fact, in the presence of competitors, (log) tiller growth rates were close to or below zero for</vt:lpwstr>
  </property>
  <property fmtid="{D5CDD505-2E9C-101B-9397-08002B2CF9AE}" pid="974" name="ZOTERO_BREF_weRGjqBeuZqf_31">
    <vt:lpwstr> all three species. However, we found no convincing evidence that per capita competitive effects changed with precipitation, as shown by a lack of significant precipitation × competition interactions. Conclusions/Significance We found little evidence that</vt:lpwstr>
  </property>
  <property fmtid="{D5CDD505-2E9C-101B-9397-08002B2CF9AE}" pid="975" name="ZOTERO_BREF_weRGjqBeuZqf_32">
    <vt:lpwstr> altered precipitation will influence per capita competitive effects. However, based on species' very low growth rates in the presence of competitors in some precipitation treatments, interspecific interactions appear strong enough to affect the balance b</vt:lpwstr>
  </property>
  <property fmtid="{D5CDD505-2E9C-101B-9397-08002B2CF9AE}" pid="976" name="ZOTERO_BREF_weRGjqBeuZqf_33">
    <vt:lpwstr>etween population persistence and local extinction. Therefore, ecological forecasting models should include the effect of interspecific interactions on population growth, even if such interaction coefficients are treated as constants.","container-title":"</vt:lpwstr>
  </property>
  <property fmtid="{D5CDD505-2E9C-101B-9397-08002B2CF9AE}" pid="977" name="ZOTERO_BREF_weRGjqBeuZqf_34">
    <vt:lpwstr>PLOS ONE","DOI":"10.1371/journal.pone.0006887","ISSN":"1932-6203","issue":"9","journalAbbreviation":"PLOS ONE","language":"en","page":"e6887","source":"PLoS Journals","title":"Direct and indirect effects of climate change on a prairie plant community","vo</vt:lpwstr>
  </property>
  <property fmtid="{D5CDD505-2E9C-101B-9397-08002B2CF9AE}" pid="978" name="ZOTERO_BREF_weRGjqBeuZqf_35">
    <vt:lpwstr>lume":"4","author":[{"family":"Adler","given":"Peter B."},{"family":"Leiker","given":"James"},{"family":"Levine","given":"Jonathan M."}],"issued":{"date-parts":[["2009",9,3]]}}}],"schema":"https://github.com/citation-style-language/schema/raw/master/csl-c</vt:lpwstr>
  </property>
  <property fmtid="{D5CDD505-2E9C-101B-9397-08002B2CF9AE}" pid="979" name="ZOTERO_BREF_weRGjqBeuZqf_36">
    <vt:lpwstr>itation.json"}</vt:lpwstr>
  </property>
  <property fmtid="{D5CDD505-2E9C-101B-9397-08002B2CF9AE}" pid="980" name="ZOTERO_BREF_weRGjqBeuZqf_4">
    <vt:lpwstr>y in St John's wort, Hypericum perforatum L. Both winter warming and summer rainfall regimes modified performance and interactions of H. perforatum, particularly those with herbivorous insects. Winter warming had positive effects, with earlier initiation </vt:lpwstr>
  </property>
  <property fmtid="{D5CDD505-2E9C-101B-9397-08002B2CF9AE}" pid="981" name="ZOTERO_BREF_weRGjqBeuZqf_5">
    <vt:lpwstr>of plant growth and reduced damage by gall-forming and sucking insects in spring, but also had strong negative effects on plant height, flowering, and reproduction. Summer drought reduced reproductive success, but even severe drought did not affect plant </vt:lpwstr>
  </property>
  <property fmtid="{D5CDD505-2E9C-101B-9397-08002B2CF9AE}" pid="982" name="ZOTERO_BREF_weRGjqBeuZqf_6">
    <vt:lpwstr>growth or flowering success directly. Rather, summer drought acted indirectly by modifying interactions with herbivorous insects via increased vulnerability of the plants to herbivory on flowers and capsules. Overall, the effects of summer precipitation w</vt:lpwstr>
  </property>
  <property fmtid="{D5CDD505-2E9C-101B-9397-08002B2CF9AE}" pid="983" name="ZOTERO_BREF_weRGjqBeuZqf_7">
    <vt:lpwstr>ere expressed mainly through interactions that altered the responses to increased winter temperatures, particularly as summer drought increased. The field site, in Oxfordshire, UK, is near the northern limit of distribution of the species, and the experim</vt:lpwstr>
  </property>
  <property fmtid="{D5CDD505-2E9C-101B-9397-08002B2CF9AE}" pid="984" name="ZOTERO_BREF_weRGjqBeuZqf_8">
    <vt:lpwstr>ent tested probable responses of H. perforatum as climates shift towards those more typical of the current center of the distribution of the species. However, if climates do change according to the projected scenarios, then H. perforatum is unlikely to fa</vt:lpwstr>
  </property>
  <property fmtid="{D5CDD505-2E9C-101B-9397-08002B2CF9AE}" pid="985" name="ZOTERO_BREF_weRGjqBeuZqf_9">
    <vt:lpwstr>re well near its northern boundary. Increased winter temperatures, particularly if accompanied by increased summer drought, will probably render this species even less abundant in England than at present.","container-title":"Oecologia","DOI":"10.1007/s004</vt:lpwstr>
  </property>
  <property fmtid="{D5CDD505-2E9C-101B-9397-08002B2CF9AE}" pid="986" name="ZOTERO_BREF_yLbThVLJS9MT_1">
    <vt:lpwstr>ZOTERO_ITEM CSL_CITATION {"citationID":"kkIJ1p1X","properties":{"formattedCitation":"(Fox {\\i{}et al.} 1999; Adler {\\i{}et al.} 2009)","plainCitation":"(Fox et al. 1999; Adler et al. 2009)","noteIndex":0},"citationItems":[{"id":7256,"uris":["http://zote</vt:lpwstr>
  </property>
  <property fmtid="{D5CDD505-2E9C-101B-9397-08002B2CF9AE}" pid="987" name="ZOTERO_BREF_yLbThVLJS9MT_10">
    <vt:lpwstr>r temperatures, particularly if accompanied by increased summer drought, will probably render this species even less abundant in England than at present.","DOI":"10.1007/s004420050839","ISSN":"0029-8549, 1432-1939","journalAbbreviation":"Oecologia","langu</vt:lpwstr>
  </property>
  <property fmtid="{D5CDD505-2E9C-101B-9397-08002B2CF9AE}" pid="988" name="ZOTERO_BREF_yLbThVLJS9MT_11">
    <vt:lpwstr>age":"en","author":[{"family":"Fox","given":"Laurel R."},{"family":"Ribeiro","given":"Sérvio P."},{"family":"Brown","given":"Valerie K."},{"family":"Masters","given":"Gregory J."},{"family":"Clarke","given":"Ian P."}],"issued":{"date-parts":[["1999",7,1]]</vt:lpwstr>
  </property>
  <property fmtid="{D5CDD505-2E9C-101B-9397-08002B2CF9AE}" pid="989" name="ZOTERO_BREF_yLbThVLJS9MT_12">
    <vt:lpwstr>}}},{"id":7253,"uris":["http://zotero.org/users/624279/items/XKGE72XV"],"uri":["http://zotero.org/users/624279/items/XKGE72XV"],"itemData":{"id":7253,"type":"article-journal","title":"Direct and indirect effects of climate change on a prairie plant commun</vt:lpwstr>
  </property>
  <property fmtid="{D5CDD505-2E9C-101B-9397-08002B2CF9AE}" pid="990" name="ZOTERO_BREF_yLbThVLJS9MT_13">
    <vt:lpwstr>ity","container-title":"PLOS ONE","page":"e6887","volume":"4","issue":"9","source":"PLoS Journals","abstract":"Background Climate change directly affects species by altering their physical environment and indirectly affects species by altering interspecif</vt:lpwstr>
  </property>
  <property fmtid="{D5CDD505-2E9C-101B-9397-08002B2CF9AE}" pid="991" name="ZOTERO_BREF_yLbThVLJS9MT_14">
    <vt:lpwstr>ic interactions such as predation and competition. Recent studies have shown that the indirect effects of climate change may amplify or counteract the direct effects. However, little is known about the the relative strength of direct and indirect effects </vt:lpwstr>
  </property>
  <property fmtid="{D5CDD505-2E9C-101B-9397-08002B2CF9AE}" pid="992" name="ZOTERO_BREF_yLbThVLJS9MT_15">
    <vt:lpwstr>or their potential to impact population persistence. Methodology/Principal Findings We studied the effects of altered precipitation and interspecific interactions on the low-density tiller growth rates and biomass production of three perennial grass speci</vt:lpwstr>
  </property>
  <property fmtid="{D5CDD505-2E9C-101B-9397-08002B2CF9AE}" pid="993" name="ZOTERO_BREF_yLbThVLJS9MT_16">
    <vt:lpwstr>es in a Kansas, USA mixed prairie. We transplanted plugs of each species into local neighborhoods of heterospecific competitors and then exposed the plugs to a factorial manipulation of growing season precipitation and neighbor removal. Precipitation trea</vt:lpwstr>
  </property>
  <property fmtid="{D5CDD505-2E9C-101B-9397-08002B2CF9AE}" pid="994" name="ZOTERO_BREF_yLbThVLJS9MT_17">
    <vt:lpwstr>tments had significant direct effects on two of the three species. Interspecific competition also had strong effects, reducing low-density tiller growth rates and aboveground biomass production for all three species. In fact, in the presence of competitor</vt:lpwstr>
  </property>
  <property fmtid="{D5CDD505-2E9C-101B-9397-08002B2CF9AE}" pid="995" name="ZOTERO_BREF_yLbThVLJS9MT_18">
    <vt:lpwstr>s, (log) tiller growth rates were close to or below zero for all three species. However, we found no convincing evidence that per capita competitive effects changed with precipitation, as shown by a lack of significant precipitation × competition interact</vt:lpwstr>
  </property>
  <property fmtid="{D5CDD505-2E9C-101B-9397-08002B2CF9AE}" pid="996" name="ZOTERO_BREF_yLbThVLJS9MT_19">
    <vt:lpwstr>ions. Conclusions/Significance We found little evidence that altered precipitation will influence per capita competitive effects. However, based on species' very low growth rates in the presence of competitors in some precipitation treatments, interspecif</vt:lpwstr>
  </property>
  <property fmtid="{D5CDD505-2E9C-101B-9397-08002B2CF9AE}" pid="997" name="ZOTERO_BREF_yLbThVLJS9MT_2">
    <vt:lpwstr>ro.org/users/624279/items/ES4PAHTB"],"uri":["http://zotero.org/users/624279/items/ES4PAHTB"],"itemData":{"id":7256,"type":"article-journal","title":"Direct and indirect effects of climate change on St John's wort, &lt;Emphasis Type=\"Italic\"&gt;Hypericum perfo</vt:lpwstr>
  </property>
  <property fmtid="{D5CDD505-2E9C-101B-9397-08002B2CF9AE}" pid="998" name="ZOTERO_BREF_yLbThVLJS9MT_20">
    <vt:lpwstr>ic interactions appear strong enough to affect the balance between population persistence and local extinction. Therefore, ecological forecasting models should include the effect of interspecific interactions on population growth, even if such interaction</vt:lpwstr>
  </property>
  <property fmtid="{D5CDD505-2E9C-101B-9397-08002B2CF9AE}" pid="999" name="ZOTERO_BREF_yLbThVLJS9MT_21">
    <vt:lpwstr> coefficients are treated as constants.","DOI":"10.1371/journal.pone.0006887","ISSN":"1932-6203","journalAbbreviation":"PLOS ONE","language":"en","author":[{"family":"Adler","given":"Peter B."},{"family":"Leiker","given":"James"},{"family":"Levine","given</vt:lpwstr>
  </property>
  <property fmtid="{D5CDD505-2E9C-101B-9397-08002B2CF9AE}" pid="1000" name="ZOTERO_BREF_yLbThVLJS9MT_22">
    <vt:lpwstr>":"Jonathan M."}],"issued":{"date-parts":[["2009",9,3]]}}}],"schema":"https://github.com/citation-style-language/schema/raw/master/csl-citation.json"}</vt:lpwstr>
  </property>
  <property fmtid="{D5CDD505-2E9C-101B-9397-08002B2CF9AE}" pid="1001" name="ZOTERO_BREF_yLbThVLJS9MT_3">
    <vt:lpwstr>ratum&lt;/Emphasis&gt; L. (Hypericaceae)","container-title":"Oecologia","page":"113-122","volume":"120","issue":"1","source":"link-springer-com.ezp.sub.su.se","abstract":"We report results from a continuing, long-term field experiment addressing biotic response</vt:lpwstr>
  </property>
  <property fmtid="{D5CDD505-2E9C-101B-9397-08002B2CF9AE}" pid="1002" name="ZOTERO_BREF_yLbThVLJS9MT_4">
    <vt:lpwstr>s to climatic change in grasslands. We focus on effects of summer precipitation (enhanced rainfall, drought, control) and winter ground temperatures (warming, control) on growth, reproduction and herbivory in St John's wort, Hypericum perforatum L. Both w</vt:lpwstr>
  </property>
  <property fmtid="{D5CDD505-2E9C-101B-9397-08002B2CF9AE}" pid="1003" name="ZOTERO_BREF_yLbThVLJS9MT_5">
    <vt:lpwstr>inter warming and summer rainfall regimes modified performance and interactions of H. perforatum, particularly those with herbivorous insects. Winter warming had positive effects, with earlier initiation of plant growth and reduced damage by gall-forming </vt:lpwstr>
  </property>
  <property fmtid="{D5CDD505-2E9C-101B-9397-08002B2CF9AE}" pid="1004" name="ZOTERO_BREF_yLbThVLJS9MT_6">
    <vt:lpwstr>and sucking insects in spring, but also had strong negative effects on plant height, flowering, and reproduction. Summer drought reduced reproductive success, but even severe drought did not affect plant growth or flowering success directly. Rather, summe</vt:lpwstr>
  </property>
  <property fmtid="{D5CDD505-2E9C-101B-9397-08002B2CF9AE}" pid="1005" name="ZOTERO_BREF_yLbThVLJS9MT_7">
    <vt:lpwstr>r drought acted indirectly by modifying interactions with herbivorous insects via increased vulnerability of the plants to herbivory on flowers and capsules. Overall, the effects of summer precipitation were expressed mainly through interactions that alte</vt:lpwstr>
  </property>
  <property fmtid="{D5CDD505-2E9C-101B-9397-08002B2CF9AE}" pid="1006" name="ZOTERO_BREF_yLbThVLJS9MT_8">
    <vt:lpwstr>red the responses to increased winter temperatures, particularly as summer drought increased. The field site, in Oxfordshire, UK, is near the northern limit of distribution of the species, and the experiment tested probable responses of H. perforatum as c</vt:lpwstr>
  </property>
  <property fmtid="{D5CDD505-2E9C-101B-9397-08002B2CF9AE}" pid="1007" name="ZOTERO_BREF_yLbThVLJS9MT_9">
    <vt:lpwstr>limates shift towards those more typical of the current center of the distribution of the species. However, if climates do change according to the projected scenarios, then H. perforatum is unlikely to fare well near its northern boundary. Increased winte</vt:lpwstr>
  </property>
  <property fmtid="{D5CDD505-2E9C-101B-9397-08002B2CF9AE}" pid="1008" name="ZOTERO_BREF_yV72Y2kdXi9m_1">
    <vt:lpwstr/>
  </property>
  <property fmtid="{D5CDD505-2E9C-101B-9397-08002B2CF9AE}" pid="1009" name="ZOTERO_BREF_yV72Y2kdXi9m_10">
    <vt:lpwstr/>
  </property>
  <property fmtid="{D5CDD505-2E9C-101B-9397-08002B2CF9AE}" pid="1010" name="ZOTERO_BREF_yV72Y2kdXi9m_11">
    <vt:lpwstr/>
  </property>
  <property fmtid="{D5CDD505-2E9C-101B-9397-08002B2CF9AE}" pid="1011" name="ZOTERO_BREF_yV72Y2kdXi9m_12">
    <vt:lpwstr/>
  </property>
  <property fmtid="{D5CDD505-2E9C-101B-9397-08002B2CF9AE}" pid="1012" name="ZOTERO_BREF_yV72Y2kdXi9m_2">
    <vt:lpwstr/>
  </property>
  <property fmtid="{D5CDD505-2E9C-101B-9397-08002B2CF9AE}" pid="1013" name="ZOTERO_BREF_yV72Y2kdXi9m_3">
    <vt:lpwstr/>
  </property>
  <property fmtid="{D5CDD505-2E9C-101B-9397-08002B2CF9AE}" pid="1014" name="ZOTERO_BREF_yV72Y2kdXi9m_4">
    <vt:lpwstr/>
  </property>
  <property fmtid="{D5CDD505-2E9C-101B-9397-08002B2CF9AE}" pid="1015" name="ZOTERO_BREF_yV72Y2kdXi9m_5">
    <vt:lpwstr/>
  </property>
  <property fmtid="{D5CDD505-2E9C-101B-9397-08002B2CF9AE}" pid="1016" name="ZOTERO_BREF_yV72Y2kdXi9m_6">
    <vt:lpwstr/>
  </property>
  <property fmtid="{D5CDD505-2E9C-101B-9397-08002B2CF9AE}" pid="1017" name="ZOTERO_BREF_yV72Y2kdXi9m_7">
    <vt:lpwstr/>
  </property>
  <property fmtid="{D5CDD505-2E9C-101B-9397-08002B2CF9AE}" pid="1018" name="ZOTERO_BREF_yV72Y2kdXi9m_8">
    <vt:lpwstr/>
  </property>
  <property fmtid="{D5CDD505-2E9C-101B-9397-08002B2CF9AE}" pid="1019" name="ZOTERO_BREF_yV72Y2kdXi9m_9">
    <vt:lpwstr/>
  </property>
  <property fmtid="{D5CDD505-2E9C-101B-9397-08002B2CF9AE}" pid="1020" name="ZOTERO_BREF_yi0Q5IhkYexJ1_1">
    <vt:lpwstr>ZOTERO_ITEM CSL_CITATION {"citationID":"aSydgbhb","properties":{"formattedCitation":"(Klady et al. 2011, del Cacho et al. 2013)","plainCitation":"(Klady et al. 2011, del Cacho et al. 2013)","noteIndex":0},"citationItems":[{"id":7042,"uris":["http://zotero</vt:lpwstr>
  </property>
  <property fmtid="{D5CDD505-2E9C-101B-9397-08002B2CF9AE}" pid="1021" name="ZOTERO_BREF_yi0Q5IhkYexJ1_10">
    <vt:lpwstr>],"uri":["http://zotero.org/users/624279/items/C2RGKV8M"],"itemData":{"id":7039,"type":"article-journal","abstract":"The effects of climate change on plant reproductive performance affects the sequence of different plant reproductive stages from flowering</vt:lpwstr>
  </property>
  <property fmtid="{D5CDD505-2E9C-101B-9397-08002B2CF9AE}" pid="1022" name="ZOTERO_BREF_yi0Q5IhkYexJ1_11">
    <vt:lpwstr> to seed production and viability, as well as the network of relationships between them. These effects are expected to respond to different components of climate change, such as temperature and water availability, and may be sensitive to differences in sp</vt:lpwstr>
  </property>
  <property fmtid="{D5CDD505-2E9C-101B-9397-08002B2CF9AE}" pid="1023" name="ZOTERO_BREF_yi0Q5IhkYexJ1_12">
    <vt:lpwstr>ecies phenology. We used long-term experimental drought and warming treatments to study the effect of climate change on flower production, fruit and seed-set, seed size and seed germination rate (proportion of germinating seeds) in three Mediterranean shr</vt:lpwstr>
  </property>
  <property fmtid="{D5CDD505-2E9C-101B-9397-08002B2CF9AE}" pid="1024" name="ZOTERO_BREF_yi0Q5IhkYexJ1_13">
    <vt:lpwstr>ubs coexisting in a coastal shrubland. Larger plants produced significantly more flowers in all three species, and higher fruit-set in Dorycnium pentaphyllum. Flower production was reduced in drought and warming treatments in the spring-flowering species </vt:lpwstr>
  </property>
  <property fmtid="{D5CDD505-2E9C-101B-9397-08002B2CF9AE}" pid="1025" name="ZOTERO_BREF_yi0Q5IhkYexJ1_14">
    <vt:lpwstr>D. pentaphyllum and Helianthemum syriacum, but not in the autumn–winter species Erica multiflora, which increased flowering in the warming treatment. However, the drought treatment eventually resulted in a decreased seed-set in E. multiflora. Structural e</vt:lpwstr>
  </property>
  <property fmtid="{D5CDD505-2E9C-101B-9397-08002B2CF9AE}" pid="1026" name="ZOTERO_BREF_yi0Q5IhkYexJ1_15">
    <vt:lpwstr>quation modelling revealed strong correlations between the sequential reproductive stages. Specifically, flower density in inflorescences determined seed-set in H. syriacum, and seed size and germination rate in E. multiflora. Nevertheless, the relevance </vt:lpwstr>
  </property>
  <property fmtid="{D5CDD505-2E9C-101B-9397-08002B2CF9AE}" pid="1027" name="ZOTERO_BREF_yi0Q5IhkYexJ1_16">
    <vt:lpwstr>of relationships between reproductive traits changed between climatic treatments: in D. pentaphyllum a direct relationship between plant size and seed size only arised in the drought treatment, while in H. syriacum climate treatments resulted in a stronge</vt:lpwstr>
  </property>
  <property fmtid="{D5CDD505-2E9C-101B-9397-08002B2CF9AE}" pid="1028" name="ZOTERO_BREF_yi0Q5IhkYexJ1_17">
    <vt:lpwstr>r relationship between the number of flowers and seed-set. This experimental study shows the ability of changing climatic variables to determine the reproductive sequential process of woody species. We show that several parameters of the reproductive perf</vt:lpwstr>
  </property>
  <property fmtid="{D5CDD505-2E9C-101B-9397-08002B2CF9AE}" pid="1029" name="ZOTERO_BREF_yi0Q5IhkYexJ1_18">
    <vt:lpwstr>ormance of some Mediterranean species are affected by drought and warming treatments simulating climate change, highlighting the importance of changes in both water availability and temperature, and the sequential relationship between reproductive stages.</vt:lpwstr>
  </property>
  <property fmtid="{D5CDD505-2E9C-101B-9397-08002B2CF9AE}" pid="1030" name="ZOTERO_BREF_yi0Q5IhkYexJ1_19">
    <vt:lpwstr> Phenological patterns also contribute to species’ differential responses to climatic change, due to the relationship of these patterns with resource availability, environmental conditions and plant–pollinator interactions.","container-title":"Perspective</vt:lpwstr>
  </property>
  <property fmtid="{D5CDD505-2E9C-101B-9397-08002B2CF9AE}" pid="1031" name="ZOTERO_BREF_yi0Q5IhkYexJ1_2">
    <vt:lpwstr>.org/users/624279/items/S32ARTXZ"],"uri":["http://zotero.org/users/624279/items/S32ARTXZ"],"itemData":{"id":7042,"type":"article-journal","abstract":"We provide new information on changes in tundra plant sexual reproduction in response to long-term (12 ye</vt:lpwstr>
  </property>
  <property fmtid="{D5CDD505-2E9C-101B-9397-08002B2CF9AE}" pid="1032" name="ZOTERO_BREF_yi0Q5IhkYexJ1_20">
    <vt:lpwstr>s in Plant Ecology, Evolution and Systematics","DOI":"10.1016/j.ppees.2013.07.001","ISSN":"1433-8319","issue":"6","journalAbbreviation":"Perspectives in Plant Ecology, Evolution and Systematics","page":"319-327","source":"ScienceDirect","title":"Reproduct</vt:lpwstr>
  </property>
  <property fmtid="{D5CDD505-2E9C-101B-9397-08002B2CF9AE}" pid="1033" name="ZOTERO_BREF_yi0Q5IhkYexJ1_21">
    <vt:lpwstr>ive output in Mediterranean shrubs under climate change experimentally induced by drought and warming","volume":"15","author":[{"family":"Cacho","given":"Montserrat","non-dropping-particle":"del"},{"family":"Peñuelas","given":"Josep"},{"family":"Lloret","</vt:lpwstr>
  </property>
  <property fmtid="{D5CDD505-2E9C-101B-9397-08002B2CF9AE}" pid="1034" name="ZOTERO_BREF_yi0Q5IhkYexJ1_22">
    <vt:lpwstr>given":"Francisco"}],"issued":{"date-parts":[["2013",12,20]]}}}],"schema":"https://github.com/citation-style-language/schema/raw/master/csl-citation.json"}</vt:lpwstr>
  </property>
  <property fmtid="{D5CDD505-2E9C-101B-9397-08002B2CF9AE}" pid="1035" name="ZOTERO_BREF_yi0Q5IhkYexJ1_3">
    <vt:lpwstr>ars) experimental warming in the High Arctic. Open-top chambers (OTCs) were used to increase growing season temperatures by 1–2 °C across a range of vascular plant communities. The warming enhanced reproductive effort and success in most species; shrubs a</vt:lpwstr>
  </property>
  <property fmtid="{D5CDD505-2E9C-101B-9397-08002B2CF9AE}" pid="1036" name="ZOTERO_BREF_yi0Q5IhkYexJ1_4">
    <vt:lpwstr>nd graminoids appeared to be more responsive than forbs. We found that the measured effects of warming on sexual reproduction were more consistently positive and to a greater degree in polar oasis compared with polar semidesert vascular plant communities.</vt:lpwstr>
  </property>
  <property fmtid="{D5CDD505-2E9C-101B-9397-08002B2CF9AE}" pid="1037" name="ZOTERO_BREF_yi0Q5IhkYexJ1_5">
    <vt:lpwstr> Our findings support predictions that long-term warming in the High Arctic will likely enhance sexual reproduction in tundra plants, which could lead to an increase in plant cover. Greater abundance of vegetation has implications for primary consumers – </vt:lpwstr>
  </property>
  <property fmtid="{D5CDD505-2E9C-101B-9397-08002B2CF9AE}" pid="1038" name="ZOTERO_BREF_yi0Q5IhkYexJ1_6">
    <vt:lpwstr>via increased forage availability, and the global carbon budget – as a function of changes in permafrost and vegetation acting as a carbon sink. Enhanced sexual reproduction in Arctic vascular plants may lead to increased genetic variability of offspring,</vt:lpwstr>
  </property>
  <property fmtid="{D5CDD505-2E9C-101B-9397-08002B2CF9AE}" pid="1039" name="ZOTERO_BREF_yi0Q5IhkYexJ1_7">
    <vt:lpwstr> and consequently improved chances of survival in a changing environment. Our findings also indicate that with future warming, polar oases may play an important role as a seed source to the surrounding polar desert landscape.","container-title":"Global Ch</vt:lpwstr>
  </property>
  <property fmtid="{D5CDD505-2E9C-101B-9397-08002B2CF9AE}" pid="1040" name="ZOTERO_BREF_yi0Q5IhkYexJ1_8">
    <vt:lpwstr>ange Biology","DOI":"10.1111/j.1365-2486.2010.02319.x","ISSN":"1365-2486","issue":"4","language":"en","page":"1611-1624","source":"Wiley Online Library","title":"Changes in high arctic tundra plant reproduction in response to long-term experimental warmin</vt:lpwstr>
  </property>
  <property fmtid="{D5CDD505-2E9C-101B-9397-08002B2CF9AE}" pid="1041" name="ZOTERO_BREF_yi0Q5IhkYexJ1_9">
    <vt:lpwstr>g","volume":"17","author":[{"family":"Klady","given":"Rebecca A."},{"family":"Henry","given":"Gregory H. R."},{"family":"Lemay","given":"Valerie"}],"issued":{"date-parts":[["2011",4,1]]}}},{"id":7039,"uris":["http://zotero.org/users/624279/items/C2RGKV8M"</vt:lpwstr>
  </property>
  <property fmtid="{D5CDD505-2E9C-101B-9397-08002B2CF9AE}" pid="1042" name="ZOTERO_BREF_yi0Q5IhkYexJ_1">
    <vt:lpwstr>ZOTERO_ITEM CSL_CITATION {"citationID":"aSydgbhb","properties":{"formattedCitation":"(Klady et al. 2011, del Cacho et al. 2013)","plainCitation":"(Klady et al. 2011, del Cacho et al. 2013)","noteIndex":0},"citationItems":[{"id":7042,"uris":["http://zotero</vt:lpwstr>
  </property>
  <property fmtid="{D5CDD505-2E9C-101B-9397-08002B2CF9AE}" pid="1043" name="ZOTERO_BREF_yi0Q5IhkYexJ_10">
    <vt:lpwstr>],"uri":["http://zotero.org/users/624279/items/C2RGKV8M"],"itemData":{"id":7039,"type":"article-journal","abstract":"The effects of climate change on plant reproductive performance affects the sequence of different plant reproductive stages from flowering</vt:lpwstr>
  </property>
  <property fmtid="{D5CDD505-2E9C-101B-9397-08002B2CF9AE}" pid="1044" name="ZOTERO_BREF_yi0Q5IhkYexJ_11">
    <vt:lpwstr> to seed production and viability, as well as the network of relationships between them. These effects are expected to respond to different components of climate change, such as temperature and water availability, and may be sensitive to differences in sp</vt:lpwstr>
  </property>
  <property fmtid="{D5CDD505-2E9C-101B-9397-08002B2CF9AE}" pid="1045" name="ZOTERO_BREF_yi0Q5IhkYexJ_12">
    <vt:lpwstr>ecies phenology. We used long-term experimental drought and warming treatments to study the effect of climate change on flower production, fruit and seed-set, seed size and seed germination rate (proportion of germinating seeds) in three Mediterranean shr</vt:lpwstr>
  </property>
  <property fmtid="{D5CDD505-2E9C-101B-9397-08002B2CF9AE}" pid="1046" name="ZOTERO_BREF_yi0Q5IhkYexJ_13">
    <vt:lpwstr>ubs coexisting in a coastal shrubland. Larger plants produced significantly more flowers in all three species, and higher fruit-set in Dorycnium pentaphyllum. Flower production was reduced in drought and warming treatments in the spring-flowering species </vt:lpwstr>
  </property>
  <property fmtid="{D5CDD505-2E9C-101B-9397-08002B2CF9AE}" pid="1047" name="ZOTERO_BREF_yi0Q5IhkYexJ_14">
    <vt:lpwstr>D. pentaphyllum and Helianthemum syriacum, but not in the autumn–winter species Erica multiflora, which increased flowering in the warming treatment. However, the drought treatment eventually resulted in a decreased seed-set in E. multiflora. Structural e</vt:lpwstr>
  </property>
  <property fmtid="{D5CDD505-2E9C-101B-9397-08002B2CF9AE}" pid="1048" name="ZOTERO_BREF_yi0Q5IhkYexJ_15">
    <vt:lpwstr>quation modelling revealed strong correlations between the sequential reproductive stages. Specifically, flower density in inflorescences determined seed-set in H. syriacum, and seed size and germination rate in E. multiflora. Nevertheless, the relevance </vt:lpwstr>
  </property>
  <property fmtid="{D5CDD505-2E9C-101B-9397-08002B2CF9AE}" pid="1049" name="ZOTERO_BREF_yi0Q5IhkYexJ_16">
    <vt:lpwstr>of relationships between reproductive traits changed between climatic treatments: in D. pentaphyllum a direct relationship between plant size and seed size only arised in the drought treatment, while in H. syriacum climate treatments resulted in a stronge</vt:lpwstr>
  </property>
  <property fmtid="{D5CDD505-2E9C-101B-9397-08002B2CF9AE}" pid="1050" name="ZOTERO_BREF_yi0Q5IhkYexJ_17">
    <vt:lpwstr>r relationship between the number of flowers and seed-set. This experimental study shows the ability of changing climatic variables to determine the reproductive sequential process of woody species. We show that several parameters of the reproductive perf</vt:lpwstr>
  </property>
  <property fmtid="{D5CDD505-2E9C-101B-9397-08002B2CF9AE}" pid="1051" name="ZOTERO_BREF_yi0Q5IhkYexJ_18">
    <vt:lpwstr>ormance of some Mediterranean species are affected by drought and warming treatments simulating climate change, highlighting the importance of changes in both water availability and temperature, and the sequential relationship between reproductive stages.</vt:lpwstr>
  </property>
  <property fmtid="{D5CDD505-2E9C-101B-9397-08002B2CF9AE}" pid="1052" name="ZOTERO_BREF_yi0Q5IhkYexJ_19">
    <vt:lpwstr> Phenological patterns also contribute to species’ differential responses to climatic change, due to the relationship of these patterns with resource availability, environmental conditions and plant–pollinator interactions.","container-title":"Perspective</vt:lpwstr>
  </property>
  <property fmtid="{D5CDD505-2E9C-101B-9397-08002B2CF9AE}" pid="1053" name="ZOTERO_BREF_yi0Q5IhkYexJ_2">
    <vt:lpwstr>.org/users/624279/items/S32ARTXZ"],"uri":["http://zotero.org/users/624279/items/S32ARTXZ"],"itemData":{"id":7042,"type":"article-journal","abstract":"We provide new information on changes in tundra plant sexual reproduction in response to long-term (12 ye</vt:lpwstr>
  </property>
  <property fmtid="{D5CDD505-2E9C-101B-9397-08002B2CF9AE}" pid="1054" name="ZOTERO_BREF_yi0Q5IhkYexJ_20">
    <vt:lpwstr>s in Plant Ecology, Evolution and Systematics","DOI":"10.1016/j.ppees.2013.07.001","ISSN":"1433-8319","issue":"6","journalAbbreviation":"Perspectives in Plant Ecology, Evolution and Systematics","page":"319-327","source":"ScienceDirect","title":"Reproduct</vt:lpwstr>
  </property>
  <property fmtid="{D5CDD505-2E9C-101B-9397-08002B2CF9AE}" pid="1055" name="ZOTERO_BREF_yi0Q5IhkYexJ_21">
    <vt:lpwstr>ive output in Mediterranean shrubs under climate change experimentally induced by drought and warming","volume":"15","author":[{"family":"Cacho","given":"Montserrat","non-dropping-particle":"del"},{"family":"Peñuelas","given":"Josep"},{"family":"Lloret","</vt:lpwstr>
  </property>
  <property fmtid="{D5CDD505-2E9C-101B-9397-08002B2CF9AE}" pid="1056" name="ZOTERO_BREF_yi0Q5IhkYexJ_22">
    <vt:lpwstr>given":"Francisco"}],"issued":{"date-parts":[["2013",12,20]]}}}],"schema":"https://github.com/citation-style-language/schema/raw/master/csl-citation.json"}</vt:lpwstr>
  </property>
  <property fmtid="{D5CDD505-2E9C-101B-9397-08002B2CF9AE}" pid="1057" name="ZOTERO_BREF_yi0Q5IhkYexJ_3">
    <vt:lpwstr>ars) experimental warming in the High Arctic. Open-top chambers (OTCs) were used to increase growing season temperatures by 1–2 °C across a range of vascular plant communities. The warming enhanced reproductive effort and success in most species; shrubs a</vt:lpwstr>
  </property>
  <property fmtid="{D5CDD505-2E9C-101B-9397-08002B2CF9AE}" pid="1058" name="ZOTERO_BREF_yi0Q5IhkYexJ_4">
    <vt:lpwstr>nd graminoids appeared to be more responsive than forbs. We found that the measured effects of warming on sexual reproduction were more consistently positive and to a greater degree in polar oasis compared with polar semidesert vascular plant communities.</vt:lpwstr>
  </property>
  <property fmtid="{D5CDD505-2E9C-101B-9397-08002B2CF9AE}" pid="1059" name="ZOTERO_BREF_yi0Q5IhkYexJ_5">
    <vt:lpwstr> Our findings support predictions that long-term warming in the High Arctic will likely enhance sexual reproduction in tundra plants, which could lead to an increase in plant cover. Greater abundance of vegetation has implications for primary consumers – </vt:lpwstr>
  </property>
  <property fmtid="{D5CDD505-2E9C-101B-9397-08002B2CF9AE}" pid="1060" name="ZOTERO_BREF_yi0Q5IhkYexJ_6">
    <vt:lpwstr>via increased forage availability, and the global carbon budget – as a function of changes in permafrost and vegetation acting as a carbon sink. Enhanced sexual reproduction in Arctic vascular plants may lead to increased genetic variability of offspring,</vt:lpwstr>
  </property>
  <property fmtid="{D5CDD505-2E9C-101B-9397-08002B2CF9AE}" pid="1061" name="ZOTERO_BREF_yi0Q5IhkYexJ_7">
    <vt:lpwstr> and consequently improved chances of survival in a changing environment. Our findings also indicate that with future warming, polar oases may play an important role as a seed source to the surrounding polar desert landscape.","container-title":"Global Ch</vt:lpwstr>
  </property>
  <property fmtid="{D5CDD505-2E9C-101B-9397-08002B2CF9AE}" pid="1062" name="ZOTERO_BREF_yi0Q5IhkYexJ_8">
    <vt:lpwstr>ange Biology","DOI":"10.1111/j.1365-2486.2010.02319.x","ISSN":"1365-2486","issue":"4","language":"en","page":"1611-1624","source":"Wiley Online Library","title":"Changes in high arctic tundra plant reproduction in response to long-term experimental warmin</vt:lpwstr>
  </property>
  <property fmtid="{D5CDD505-2E9C-101B-9397-08002B2CF9AE}" pid="1063" name="ZOTERO_BREF_yi0Q5IhkYexJ_9">
    <vt:lpwstr>g","volume":"17","author":[{"family":"Klady","given":"Rebecca A."},{"family":"Henry","given":"Gregory H. R."},{"family":"Lemay","given":"Valerie"}],"issued":{"date-parts":[["2011",4,1]]}}},{"id":7039,"uris":["http://zotero.org/users/624279/items/C2RGKV8M"</vt:lpwstr>
  </property>
  <property fmtid="{D5CDD505-2E9C-101B-9397-08002B2CF9AE}" pid="1064" name="ZOTERO_BREF_z42qUgQhid7f_1">
    <vt:lpwstr>ZOTERO_BIBL {"custom":[]} CSL_BIBLIOGRAPHY</vt:lpwstr>
  </property>
  <property fmtid="{D5CDD505-2E9C-101B-9397-08002B2CF9AE}" pid="1065" name="ZOTERO_BREF_zFdeqFpGClbt_1">
    <vt:lpwstr/>
  </property>
  <property fmtid="{D5CDD505-2E9C-101B-9397-08002B2CF9AE}" pid="1066" name="ZOTERO_BREF_zFdeqFpGClbt_10">
    <vt:lpwstr/>
  </property>
  <property fmtid="{D5CDD505-2E9C-101B-9397-08002B2CF9AE}" pid="1067" name="ZOTERO_BREF_zFdeqFpGClbt_11">
    <vt:lpwstr/>
  </property>
  <property fmtid="{D5CDD505-2E9C-101B-9397-08002B2CF9AE}" pid="1068" name="ZOTERO_BREF_zFdeqFpGClbt_12">
    <vt:lpwstr/>
  </property>
  <property fmtid="{D5CDD505-2E9C-101B-9397-08002B2CF9AE}" pid="1069" name="ZOTERO_BREF_zFdeqFpGClbt_13">
    <vt:lpwstr/>
  </property>
  <property fmtid="{D5CDD505-2E9C-101B-9397-08002B2CF9AE}" pid="1070" name="ZOTERO_BREF_zFdeqFpGClbt_14">
    <vt:lpwstr/>
  </property>
  <property fmtid="{D5CDD505-2E9C-101B-9397-08002B2CF9AE}" pid="1071" name="ZOTERO_BREF_zFdeqFpGClbt_2">
    <vt:lpwstr/>
  </property>
  <property fmtid="{D5CDD505-2E9C-101B-9397-08002B2CF9AE}" pid="1072" name="ZOTERO_BREF_zFdeqFpGClbt_3">
    <vt:lpwstr/>
  </property>
  <property fmtid="{D5CDD505-2E9C-101B-9397-08002B2CF9AE}" pid="1073" name="ZOTERO_BREF_zFdeqFpGClbt_4">
    <vt:lpwstr/>
  </property>
  <property fmtid="{D5CDD505-2E9C-101B-9397-08002B2CF9AE}" pid="1074" name="ZOTERO_BREF_zFdeqFpGClbt_5">
    <vt:lpwstr/>
  </property>
  <property fmtid="{D5CDD505-2E9C-101B-9397-08002B2CF9AE}" pid="1075" name="ZOTERO_BREF_zFdeqFpGClbt_6">
    <vt:lpwstr/>
  </property>
  <property fmtid="{D5CDD505-2E9C-101B-9397-08002B2CF9AE}" pid="1076" name="ZOTERO_BREF_zFdeqFpGClbt_7">
    <vt:lpwstr/>
  </property>
  <property fmtid="{D5CDD505-2E9C-101B-9397-08002B2CF9AE}" pid="1077" name="ZOTERO_BREF_zFdeqFpGClbt_8">
    <vt:lpwstr/>
  </property>
  <property fmtid="{D5CDD505-2E9C-101B-9397-08002B2CF9AE}" pid="1078" name="ZOTERO_BREF_zFdeqFpGClbt_9">
    <vt:lpwstr/>
  </property>
  <property fmtid="{D5CDD505-2E9C-101B-9397-08002B2CF9AE}" pid="1079" name="ZOTERO_BREF_zOSx4OvYhGBh_1">
    <vt:lpwstr/>
  </property>
  <property fmtid="{D5CDD505-2E9C-101B-9397-08002B2CF9AE}" pid="1080" name="ZOTERO_BREF_zOSx4OvYhGBh_2">
    <vt:lpwstr/>
  </property>
  <property fmtid="{D5CDD505-2E9C-101B-9397-08002B2CF9AE}" pid="1081" name="ZOTERO_BREF_zOSx4OvYhGBh_3">
    <vt:lpwstr/>
  </property>
  <property fmtid="{D5CDD505-2E9C-101B-9397-08002B2CF9AE}" pid="1082" name="ZOTERO_BREF_zOSx4OvYhGBh_4">
    <vt:lpwstr/>
  </property>
  <property fmtid="{D5CDD505-2E9C-101B-9397-08002B2CF9AE}" pid="1083" name="ZOTERO_BREF_zOSx4OvYhGBh_5">
    <vt:lpwstr/>
  </property>
  <property fmtid="{D5CDD505-2E9C-101B-9397-08002B2CF9AE}" pid="1084" name="ZOTERO_BREF_zOSx4OvYhGBh_6">
    <vt:lpwstr/>
  </property>
  <property fmtid="{D5CDD505-2E9C-101B-9397-08002B2CF9AE}" pid="1085" name="ZOTERO_BREF_zOSx4OvYhGBh_7">
    <vt:lpwstr/>
  </property>
  <property fmtid="{D5CDD505-2E9C-101B-9397-08002B2CF9AE}" pid="1086" name="ZOTERO_BREF_zOSx4OvYhGBh_8">
    <vt:lpwstr/>
  </property>
  <property fmtid="{D5CDD505-2E9C-101B-9397-08002B2CF9AE}" pid="1087" name="ZOTERO_BREF_zOSx4OvYhGBh_9">
    <vt:lpwstr/>
  </property>
  <property fmtid="{D5CDD505-2E9C-101B-9397-08002B2CF9AE}" pid="1088" name="ZOTERO_BREF_zeEM6qyNQxsO1_1">
    <vt:lpwstr>ZOTERO_ITEM CSL_CITATION {"citationID":"SrqZOaMF","properties":{"formattedCitation":"(Shea et al. 2000, Hasenbank and Hartley 2015)","plainCitation":"(Shea et al. 2000, Hasenbank and Hartley 2015)","noteIndex":0},"citationItems":[{"id":6468,"uris":["http:</vt:lpwstr>
  </property>
  <property fmtid="{D5CDD505-2E9C-101B-9397-08002B2CF9AE}" pid="1089" name="ZOTERO_BREF_zeEM6qyNQxsO1_10">
    <vt:lpwstr>ng and characterising multi-scale responses are important to ensure a robust transfer of ecological models from one situation to another.","container-title":"Oecologia","DOI":"10.1007/s00442-014-3103-7","ISSN":"0029-8549, 1432-1939","issue":"2","journalAb</vt:lpwstr>
  </property>
  <property fmtid="{D5CDD505-2E9C-101B-9397-08002B2CF9AE}" pid="1090" name="ZOTERO_BREF_zeEM6qyNQxsO1_11">
    <vt:lpwstr>breviation":"Oecologia","language":"en","page":"423-430","source":"link-springer-com.ezp.sub.su.se","title":"Weaker resource diffusion effect at coarser spatial scales observed for egg distribution of cabbage white butterflies","volume":"177","author":[{"</vt:lpwstr>
  </property>
  <property fmtid="{D5CDD505-2E9C-101B-9397-08002B2CF9AE}" pid="1091" name="ZOTERO_BREF_zeEM6qyNQxsO1_12">
    <vt:lpwstr>family":"Hasenbank","given":"Marc"},{"family":"Hartley","given":"Stephen"}],"issued":{"date-parts":[["2015",2,1]]}}}],"schema":"https://github.com/citation-style-language/schema/raw/master/csl-citation.json"}</vt:lpwstr>
  </property>
  <property fmtid="{D5CDD505-2E9C-101B-9397-08002B2CF9AE}" pid="1092" name="ZOTERO_BREF_zeEM6qyNQxsO1_2">
    <vt:lpwstr>//zotero.org/users/624279/items/WJHPEHCH"],"uri":["http://zotero.org/users/624279/items/WJHPEHCH"],"itemData":{"id":6468,"type":"article-journal","container-title":"Oecologia","page":"615–621","source":"Google Scholar","title":"Effect of patch size and pl</vt:lpwstr>
  </property>
  <property fmtid="{D5CDD505-2E9C-101B-9397-08002B2CF9AE}" pid="1093" name="ZOTERO_BREF_zeEM6qyNQxsO1_3">
    <vt:lpwstr>ant density of Paterson's curse (Echium plantagineum) on the oviposition of a specialist weevil, Mogulones larvatus","volume":"124","author":[{"family":"Shea","given":"Katriona"},{"family":"Smyth","given":"Matthew"},{"family":"Sheppard","given":"Andrew"},</vt:lpwstr>
  </property>
  <property fmtid="{D5CDD505-2E9C-101B-9397-08002B2CF9AE}" pid="1094" name="ZOTERO_BREF_zeEM6qyNQxsO1_4">
    <vt:lpwstr>{"family":"Morton","given":"Richard"},{"family":"Chalimbaud","given":"Julien"}],"issued":{"date-parts":[["2000"]]}}},{"id":6470,"uris":["http://zotero.org/users/624279/items/PZ4C67RK"],"uri":["http://zotero.org/users/624279/items/PZ4C67RK"],"itemData":{"i</vt:lpwstr>
  </property>
  <property fmtid="{D5CDD505-2E9C-101B-9397-08002B2CF9AE}" pid="1095" name="ZOTERO_BREF_zeEM6qyNQxsO1_5">
    <vt:lpwstr>d":6470,"type":"article-journal","abstract":"Mobile organisms frequently forage for patchy resources; e.g. herbivorous insects searching for host plants. The resource diffusion hypothesis predicts that insect herbivores, such as Pieris rapae butterflies, </vt:lpwstr>
  </property>
  <property fmtid="{D5CDD505-2E9C-101B-9397-08002B2CF9AE}" pid="1096" name="ZOTERO_BREF_zeEM6qyNQxsO1_6">
    <vt:lpwstr>are disproportionally attracted to more isolated, or ‘diffused’, host plants. Surprisingly little is known about how this response to variation in resource density manifests itself at different spatial scales. We measured the outcome of oviposition by P. </vt:lpwstr>
  </property>
  <property fmtid="{D5CDD505-2E9C-101B-9397-08002B2CF9AE}" pid="1097" name="ZOTERO_BREF_zeEM6qyNQxsO1_7">
    <vt:lpwstr>rapae butterflies foraging among groups of host plants, with plant density experimentally varied to achieve comparability between three nested scales: fine (1 × 1 m), medium (6 × 6 m), and coarse (36 × 36 m). Hierarchical linear models were used to measur</vt:lpwstr>
  </property>
  <property fmtid="{D5CDD505-2E9C-101B-9397-08002B2CF9AE}" pid="1098" name="ZOTERO_BREF_zeEM6qyNQxsO1_8">
    <vt:lpwstr>e density-dependent responses in the number of eggs laid per plant, with plant density measured at nested spatial scales. At a fine scale, isolated plants received significantly more eggs, while at medium and coarse scales the differences were less pronou</vt:lpwstr>
  </property>
  <property fmtid="{D5CDD505-2E9C-101B-9397-08002B2CF9AE}" pid="1099" name="ZOTERO_BREF_zeEM6qyNQxsO1_9">
    <vt:lpwstr>nced, and tended towards a neutral distribution of eggs across plants. Larger plants also tended to receive more eggs. Since multiple processes, acting at multiple scales, are likely to be the rule rather than the exception in ecology, methods for detecti</vt:lpwstr>
  </property>
  <property fmtid="{D5CDD505-2E9C-101B-9397-08002B2CF9AE}" pid="1100" name="ZOTERO_BREF_zeEM6qyNQxsO_1">
    <vt:lpwstr>ZOTERO_ITEM CSL_CITATION {"citationID":"SrqZOaMF","properties":{"formattedCitation":"(Shea et al. 2000, Hasenbank and Hartley 2015)","plainCitation":"(Shea et al. 2000, Hasenbank and Hartley 2015)","noteIndex":0},"citationItems":[{"id":6468,"uris":["http:</vt:lpwstr>
  </property>
  <property fmtid="{D5CDD505-2E9C-101B-9397-08002B2CF9AE}" pid="1101" name="ZOTERO_BREF_zeEM6qyNQxsO_10">
    <vt:lpwstr>ng and characterising multi-scale responses are important to ensure a robust transfer of ecological models from one situation to another.","container-title":"Oecologia","DOI":"10.1007/s00442-014-3103-7","ISSN":"0029-8549, 1432-1939","issue":"2","journalAb</vt:lpwstr>
  </property>
  <property fmtid="{D5CDD505-2E9C-101B-9397-08002B2CF9AE}" pid="1102" name="ZOTERO_BREF_zeEM6qyNQxsO_11">
    <vt:lpwstr>breviation":"Oecologia","language":"en","page":"423-430","source":"link-springer-com.ezp.sub.su.se","title":"Weaker resource diffusion effect at coarser spatial scales observed for egg distribution of cabbage white butterflies","volume":"177","author":[{"</vt:lpwstr>
  </property>
  <property fmtid="{D5CDD505-2E9C-101B-9397-08002B2CF9AE}" pid="1103" name="ZOTERO_BREF_zeEM6qyNQxsO_12">
    <vt:lpwstr>family":"Hasenbank","given":"Marc"},{"family":"Hartley","given":"Stephen"}],"issued":{"date-parts":[["2015",2,1]]}}}],"schema":"https://github.com/citation-style-language/schema/raw/master/csl-citation.json"}</vt:lpwstr>
  </property>
  <property fmtid="{D5CDD505-2E9C-101B-9397-08002B2CF9AE}" pid="1104" name="ZOTERO_BREF_zeEM6qyNQxsO_2">
    <vt:lpwstr>//zotero.org/users/624279/items/WJHPEHCH"],"uri":["http://zotero.org/users/624279/items/WJHPEHCH"],"itemData":{"id":6468,"type":"article-journal","container-title":"Oecologia","page":"615–621","source":"Google Scholar","title":"Effect of patch size and pl</vt:lpwstr>
  </property>
  <property fmtid="{D5CDD505-2E9C-101B-9397-08002B2CF9AE}" pid="1105" name="ZOTERO_BREF_zeEM6qyNQxsO_3">
    <vt:lpwstr>ant density of Paterson's curse (Echium plantagineum) on the oviposition of a specialist weevil, Mogulones larvatus","volume":"124","author":[{"family":"Shea","given":"Katriona"},{"family":"Smyth","given":"Matthew"},{"family":"Sheppard","given":"Andrew"},</vt:lpwstr>
  </property>
  <property fmtid="{D5CDD505-2E9C-101B-9397-08002B2CF9AE}" pid="1106" name="ZOTERO_BREF_zeEM6qyNQxsO_4">
    <vt:lpwstr>{"family":"Morton","given":"Richard"},{"family":"Chalimbaud","given":"Julien"}],"issued":{"date-parts":[["2000"]]}}},{"id":6470,"uris":["http://zotero.org/users/624279/items/PZ4C67RK"],"uri":["http://zotero.org/users/624279/items/PZ4C67RK"],"itemData":{"i</vt:lpwstr>
  </property>
  <property fmtid="{D5CDD505-2E9C-101B-9397-08002B2CF9AE}" pid="1107" name="ZOTERO_BREF_zeEM6qyNQxsO_5">
    <vt:lpwstr>d":6470,"type":"article-journal","abstract":"Mobile organisms frequently forage for patchy resources; e.g. herbivorous insects searching for host plants. The resource diffusion hypothesis predicts that insect herbivores, such as Pieris rapae butterflies, </vt:lpwstr>
  </property>
  <property fmtid="{D5CDD505-2E9C-101B-9397-08002B2CF9AE}" pid="1108" name="ZOTERO_BREF_zeEM6qyNQxsO_6">
    <vt:lpwstr>are disproportionally attracted to more isolated, or ‘diffused’, host plants. Surprisingly little is known about how this response to variation in resource density manifests itself at different spatial scales. We measured the outcome of oviposition by P. </vt:lpwstr>
  </property>
  <property fmtid="{D5CDD505-2E9C-101B-9397-08002B2CF9AE}" pid="1109" name="ZOTERO_BREF_zeEM6qyNQxsO_7">
    <vt:lpwstr>rapae butterflies foraging among groups of host plants, with plant density experimentally varied to achieve comparability between three nested scales: fine (1 × 1 m), medium (6 × 6 m), and coarse (36 × 36 m). Hierarchical linear models were used to measur</vt:lpwstr>
  </property>
  <property fmtid="{D5CDD505-2E9C-101B-9397-08002B2CF9AE}" pid="1110" name="ZOTERO_BREF_zeEM6qyNQxsO_8">
    <vt:lpwstr>e density-dependent responses in the number of eggs laid per plant, with plant density measured at nested spatial scales. At a fine scale, isolated plants received significantly more eggs, while at medium and coarse scales the differences were less pronou</vt:lpwstr>
  </property>
  <property fmtid="{D5CDD505-2E9C-101B-9397-08002B2CF9AE}" pid="1111" name="ZOTERO_BREF_zeEM6qyNQxsO_9">
    <vt:lpwstr>nced, and tended towards a neutral distribution of eggs across plants. Larger plants also tended to receive more eggs. Since multiple processes, acting at multiple scales, are likely to be the rule rather than the exception in ecology, methods for detecti</vt:lpwstr>
  </property>
  <property fmtid="{D5CDD505-2E9C-101B-9397-08002B2CF9AE}" pid="1112" name="ZOTERO_BREF_ztEc1BrjaOcb_1">
    <vt:lpwstr>ZOTERO_ITEM CSL_CITATION {"citationID":"TW1z99y2","properties":{"formattedCitation":"(Bykova et al. 2012)","plainCitation":"(Bykova et al. 2012)","noteIndex":0},"citationItems":[{"id":7036,"uris":["http://zotero.org/users/624279/items/VRFIWM8G"],"uri":["h</vt:lpwstr>
  </property>
  <property fmtid="{D5CDD505-2E9C-101B-9397-08002B2CF9AE}" pid="1113" name="ZOTERO_BREF_ztEc1BrjaOcb_2">
    <vt:lpwstr>ttp://zotero.org/users/624279/items/VRFIWM8G"],"itemData":{"id":7036,"type":"article-journal","abstract":"The distribution and abundance of plant species are intimately related to their reproductive success, which in turn is affected by a large number of </vt:lpwstr>
  </property>
  <property fmtid="{D5CDD505-2E9C-101B-9397-08002B2CF9AE}" pid="1114" name="ZOTERO_BREF_ztEc1BrjaOcb_3">
    <vt:lpwstr>environmental variables. Yet, reproductive success is rarely taken into account in species distribution models (SDMs). In this paper we examine the extent to which consideration of the reproduction niche and its relationship with temperature could improve</vt:lpwstr>
  </property>
  <property fmtid="{D5CDD505-2E9C-101B-9397-08002B2CF9AE}" pid="1115" name="ZOTERO_BREF_ztEc1BrjaOcb_4">
    <vt:lpwstr> SDMs. We review the literature on plant reproductive responses to temperature and the influence of these relationships on species range delimitation. We define the reproduction niche and discuss how temperature influences several stages of the reproducti</vt:lpwstr>
  </property>
  <property fmtid="{D5CDD505-2E9C-101B-9397-08002B2CF9AE}" pid="1116" name="ZOTERO_BREF_ztEc1BrjaOcb_5">
    <vt:lpwstr>ve process. Furthermore, we review examples that illustrate how the reproduction niche influences species distributions and discuss how aspects of the reproduction niche could be considered in SDMs. We show that the reproduction niche fundamentally influe</vt:lpwstr>
  </property>
  <property fmtid="{D5CDD505-2E9C-101B-9397-08002B2CF9AE}" pid="1117" name="ZOTERO_BREF_ztEc1BrjaOcb_6">
    <vt:lpwstr>nces species distributions and that in principle it is easy to include aspects of the reproduction niche in SDMs, although sufficient data are only available for a restricted number of species. Bayesian methods and inverse parameterization may be the most</vt:lpwstr>
  </property>
  <property fmtid="{D5CDD505-2E9C-101B-9397-08002B2CF9AE}" pid="1118" name="ZOTERO_BREF_ztEc1BrjaOcb_7">
    <vt:lpwstr> efficient way to use existing data.","container-title":"Journal of Biogeography","DOI":"10.1111/j.1365-2699.2012.02764.x","ISSN":"1365-2699","issue":"12","journalAbbreviation":"J. Biogeogr.","language":"en","page":"2191-2200","source":"Wiley Online Libra</vt:lpwstr>
  </property>
  <property fmtid="{D5CDD505-2E9C-101B-9397-08002B2CF9AE}" pid="1119" name="ZOTERO_BREF_ztEc1BrjaOcb_8">
    <vt:lpwstr>ry","title":"Temperature dependence of the reproduction niche and its relevance for plant species distributions","volume":"39","author":[{"family":"Bykova","given":"Olga"},{"family":"Chuine","given":"Isabelle"},{"family":"Morin","given":"Xavier"},{"family</vt:lpwstr>
  </property>
  <property fmtid="{D5CDD505-2E9C-101B-9397-08002B2CF9AE}" pid="1120" name="ZOTERO_BREF_ztEc1BrjaOcb_9">
    <vt:lpwstr>":"Higgins","given":"Steven I."}],"issued":{"date-parts":[["2012",12,1]]}}}],"schema":"https://github.com/citation-style-language/schema/raw/master/csl-citation.json"}</vt:lpwstr>
  </property>
  <property fmtid="{D5CDD505-2E9C-101B-9397-08002B2CF9AE}" pid="1121" name="ZOTERO_PREF_1">
    <vt:lpwstr>&lt;data data-version="3" zotero-version="5.0.96.2"&gt;&lt;session id="J5zzjr7T"/&gt;&lt;style id="http://www.zotero.org/styles/oikos" hasBibliography="1" bibliographyStyleHasBeenSet="1"/&gt;&lt;prefs&gt;&lt;pref name="fieldType" value="Bookmark"/&gt;&lt;pref name="automaticJournalAbbrev</vt:lpwstr>
  </property>
  <property fmtid="{D5CDD505-2E9C-101B-9397-08002B2CF9AE}" pid="1122" name="ZOTERO_PREF_2">
    <vt:lpwstr>iations" value="true"/&gt;&lt;pref name="dontAskDelayCitationUpdates" value="true"/&gt;&lt;/prefs&gt;&lt;/data&gt;</vt:lpwstr>
  </property>
</Properties>
</file>